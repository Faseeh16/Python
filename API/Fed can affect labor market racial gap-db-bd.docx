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629" w:rsidRPr="00295629" w:rsidRDefault="00673C0B">
      <w:pPr>
        <w:rPr>
          <w:b/>
        </w:rPr>
      </w:pPr>
      <w:r>
        <w:rPr>
          <w:b/>
        </w:rPr>
        <w:t>The Fed C</w:t>
      </w:r>
      <w:r w:rsidR="00295629" w:rsidRPr="00295629">
        <w:rPr>
          <w:b/>
        </w:rPr>
        <w:t xml:space="preserve">an </w:t>
      </w:r>
      <w:r w:rsidR="00AF0334">
        <w:rPr>
          <w:b/>
        </w:rPr>
        <w:t>Reduce</w:t>
      </w:r>
      <w:r w:rsidR="00AF0334" w:rsidRPr="00295629">
        <w:rPr>
          <w:b/>
        </w:rPr>
        <w:t xml:space="preserve"> </w:t>
      </w:r>
      <w:r>
        <w:rPr>
          <w:b/>
        </w:rPr>
        <w:t>R</w:t>
      </w:r>
      <w:r w:rsidR="00295629" w:rsidRPr="00295629">
        <w:rPr>
          <w:b/>
        </w:rPr>
        <w:t xml:space="preserve">acial </w:t>
      </w:r>
      <w:r>
        <w:rPr>
          <w:b/>
        </w:rPr>
        <w:t>Disparities in Labor M</w:t>
      </w:r>
      <w:r w:rsidR="00295629" w:rsidRPr="00295629">
        <w:rPr>
          <w:b/>
        </w:rPr>
        <w:t>arkets</w:t>
      </w:r>
    </w:p>
    <w:p w:rsidR="00543C73" w:rsidRDefault="00695CB6">
      <w:r>
        <w:t xml:space="preserve">As discussed in a recent Federal Reserve staff </w:t>
      </w:r>
      <w:hyperlink r:id="rId4" w:history="1">
        <w:r w:rsidRPr="002C5B5B">
          <w:rPr>
            <w:rStyle w:val="Hyperlink"/>
          </w:rPr>
          <w:t>working paper</w:t>
        </w:r>
      </w:hyperlink>
      <w:r>
        <w:t>, “</w:t>
      </w:r>
      <w:r w:rsidRPr="00695CB6">
        <w:t>recessions may impact different groups at different phases of the aggregate business cycle</w:t>
      </w:r>
      <w:r>
        <w:t xml:space="preserve">”. </w:t>
      </w:r>
      <w:r w:rsidR="00AF0334">
        <w:t>The</w:t>
      </w:r>
      <w:r w:rsidR="00301487">
        <w:t xml:space="preserve"> paper </w:t>
      </w:r>
      <w:r w:rsidR="00AF0334">
        <w:t>finds that in an economic downturn</w:t>
      </w:r>
      <w:r w:rsidR="00301487">
        <w:t xml:space="preserve"> </w:t>
      </w:r>
      <w:r>
        <w:t>jobs losses disproportionately</w:t>
      </w:r>
      <w:r w:rsidR="00301487">
        <w:t xml:space="preserve"> hit black and Hispanic workers relative to white workers</w:t>
      </w:r>
      <w:r w:rsidR="00CB27CE">
        <w:t>, while periods of unemployment likewise last longer for black and Hispanic Americans.</w:t>
      </w:r>
      <w:r w:rsidR="00301487">
        <w:t xml:space="preserve"> As a result, </w:t>
      </w:r>
      <w:r w:rsidR="00CB27CE">
        <w:t>in the</w:t>
      </w:r>
      <w:r w:rsidR="00301487">
        <w:t xml:space="preserve"> later stages of an economic recovery</w:t>
      </w:r>
      <w:r w:rsidR="00CB27CE">
        <w:t xml:space="preserve"> </w:t>
      </w:r>
      <w:r w:rsidR="00301487">
        <w:t>new jobs</w:t>
      </w:r>
      <w:r w:rsidR="00CB27CE">
        <w:t xml:space="preserve"> are</w:t>
      </w:r>
      <w:r w:rsidR="00301487">
        <w:t xml:space="preserve"> added at a more rapid rate for black and Hispanic workers. </w:t>
      </w:r>
      <w:r>
        <w:t xml:space="preserve"> </w:t>
      </w:r>
    </w:p>
    <w:p w:rsidR="002C5B5B" w:rsidRDefault="002C5B5B">
      <w:r>
        <w:t>An</w:t>
      </w:r>
      <w:r w:rsidR="00301487">
        <w:t xml:space="preserve"> important monetary policy implication of this finding is that </w:t>
      </w:r>
      <w:r>
        <w:t xml:space="preserve">the gap in labor market outcomes for different groups is affected by </w:t>
      </w:r>
      <w:r w:rsidR="00301487">
        <w:t xml:space="preserve">how </w:t>
      </w:r>
      <w:r>
        <w:t>quickly</w:t>
      </w:r>
      <w:r w:rsidR="00301487">
        <w:t xml:space="preserve"> th</w:t>
      </w:r>
      <w:r>
        <w:t>e Fed raises interest rates in an</w:t>
      </w:r>
      <w:r w:rsidR="00301487">
        <w:t xml:space="preserve"> economic </w:t>
      </w:r>
      <w:r>
        <w:t xml:space="preserve">recovery. Put another way, if the Fed moves too quickly to raise interest rates, it will disproportionately </w:t>
      </w:r>
      <w:r w:rsidR="0033186E">
        <w:t>l</w:t>
      </w:r>
      <w:r w:rsidR="00CB27CE">
        <w:t>e</w:t>
      </w:r>
      <w:r w:rsidR="0033186E">
        <w:t>a</w:t>
      </w:r>
      <w:r w:rsidR="00CB27CE">
        <w:t>ve</w:t>
      </w:r>
      <w:r>
        <w:t xml:space="preserve"> black and Hispanic </w:t>
      </w:r>
      <w:r w:rsidR="00542820">
        <w:t>Americans</w:t>
      </w:r>
      <w:r w:rsidR="00CB27CE">
        <w:t xml:space="preserve"> out of the labor market</w:t>
      </w:r>
      <w:r>
        <w:t xml:space="preserve">, and particularly black and Hispanic women and </w:t>
      </w:r>
      <w:r w:rsidR="00542820">
        <w:t>youth</w:t>
      </w:r>
      <w:r>
        <w:t xml:space="preserve">.  </w:t>
      </w:r>
    </w:p>
    <w:p w:rsidR="002C5B5B" w:rsidRDefault="002C5B5B">
      <w:r>
        <w:t xml:space="preserve">Two years ago, CEPR discussed racial inequality and the Federal Reserve in a </w:t>
      </w:r>
      <w:hyperlink r:id="rId5" w:history="1">
        <w:r w:rsidRPr="002C5B5B">
          <w:rPr>
            <w:rStyle w:val="Hyperlink"/>
          </w:rPr>
          <w:t>blog post</w:t>
        </w:r>
      </w:hyperlink>
      <w:r>
        <w:t xml:space="preserve">, noting that a one percentage point </w:t>
      </w:r>
      <w:r w:rsidR="007A771F">
        <w:t>increase</w:t>
      </w:r>
      <w:r>
        <w:t xml:space="preserve"> to the </w:t>
      </w:r>
      <w:r w:rsidR="007A771F">
        <w:t xml:space="preserve">overall </w:t>
      </w:r>
      <w:r>
        <w:t>prime-age (</w:t>
      </w:r>
      <w:r w:rsidR="007A771F">
        <w:t xml:space="preserve">25-54) employment rate </w:t>
      </w:r>
      <w:r w:rsidR="00822F92">
        <w:t>is generally associated with</w:t>
      </w:r>
      <w:r w:rsidR="007A771F">
        <w:t xml:space="preserve"> a 1.6 percent</w:t>
      </w:r>
      <w:r w:rsidR="00822F92">
        <w:t>age point</w:t>
      </w:r>
      <w:r w:rsidR="007A771F">
        <w:t xml:space="preserve"> increase to the black prime-age employment rate. </w:t>
      </w:r>
      <w:r w:rsidR="00CB27CE">
        <w:t>In the two years since this post</w:t>
      </w:r>
      <w:r w:rsidR="007A771F">
        <w:t xml:space="preserve">, there has been steady improvement in overall labor market conditions. As expected, the overall improvement has led to particularly strong improvement in unemployment rates for black and Hispanic </w:t>
      </w:r>
      <w:r w:rsidR="00542820">
        <w:t>Americans</w:t>
      </w:r>
      <w:r w:rsidR="007A771F">
        <w:t xml:space="preserve">. </w:t>
      </w:r>
    </w:p>
    <w:p w:rsidR="007A771F" w:rsidRDefault="00542820">
      <w:r>
        <w:t>From June 2015 to June 2017, the overall unemployment rate has f</w:t>
      </w:r>
      <w:r w:rsidR="00CB27CE">
        <w:t>allen 0.9 points from 5.7%</w:t>
      </w:r>
      <w:r w:rsidR="00C4346C">
        <w:t xml:space="preserve"> to 4.4%. As shown below, t</w:t>
      </w:r>
      <w:r>
        <w:t>he black unemployment rate fell 2.5 points over the same period, while the unemployment rate for black youth (16-19) fell by 10.2 percentage points. Likewise, in June, the Hispanic unemployment rate hit its lowest level since 2006.</w:t>
      </w:r>
    </w:p>
    <w:p w:rsidR="00B664DF" w:rsidRDefault="00B664DF">
      <w:r>
        <w:rPr>
          <w:noProof/>
        </w:rPr>
        <w:drawing>
          <wp:inline distT="0" distB="0" distL="0" distR="0" wp14:anchorId="0BCF507F" wp14:editId="2FE6F05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B848988-BC85-4CBD-82C5-96DAAC30C7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42820" w:rsidRDefault="00542820">
      <w:r>
        <w:t xml:space="preserve">In terms of total number of jobs, </w:t>
      </w:r>
      <w:del w:id="0" w:author="Brian Dew" w:date="2017-07-10T12:02:00Z">
        <w:r w:rsidDel="006167D4">
          <w:delText>3.2%</w:delText>
        </w:r>
      </w:del>
      <w:ins w:id="1" w:author="Brian Dew" w:date="2017-07-10T12:02:00Z">
        <w:r w:rsidR="006167D4">
          <w:t>six percent</w:t>
        </w:r>
      </w:ins>
      <w:r>
        <w:t xml:space="preserve"> more black Americans have been employed </w:t>
      </w:r>
      <w:r w:rsidR="00CB27CE">
        <w:t xml:space="preserve">over the two year </w:t>
      </w:r>
      <w:r w:rsidR="00C4346C">
        <w:t xml:space="preserve">period, </w:t>
      </w:r>
      <w:del w:id="2" w:author="Brian Dew" w:date="2017-07-10T12:02:00Z">
        <w:r w:rsidR="00C4346C" w:rsidDel="006167D4">
          <w:delText>4.3</w:delText>
        </w:r>
      </w:del>
      <w:ins w:id="3" w:author="Brian Dew" w:date="2017-07-10T12:02:00Z">
        <w:r w:rsidR="006167D4">
          <w:t>6.4</w:t>
        </w:r>
      </w:ins>
      <w:r w:rsidR="00C4346C">
        <w:t xml:space="preserve">% more Hispanic Americans, and </w:t>
      </w:r>
      <w:del w:id="4" w:author="Brian Dew" w:date="2017-07-10T12:03:00Z">
        <w:r w:rsidR="00C4346C" w:rsidDel="006167D4">
          <w:delText>one percent</w:delText>
        </w:r>
      </w:del>
      <w:ins w:id="5" w:author="Brian Dew" w:date="2017-07-10T12:03:00Z">
        <w:r w:rsidR="006167D4">
          <w:t>1.8%</w:t>
        </w:r>
      </w:ins>
      <w:r w:rsidR="00C4346C">
        <w:t xml:space="preserve"> more white Americans (see below). Again, the numbers for youth are even more telling, with young black American</w:t>
      </w:r>
      <w:r w:rsidR="00CB27CE">
        <w:t>s’</w:t>
      </w:r>
      <w:r w:rsidR="00C4346C">
        <w:t xml:space="preserve"> job </w:t>
      </w:r>
      <w:r w:rsidR="00CB27CE">
        <w:t>growth at</w:t>
      </w:r>
      <w:r w:rsidR="00C4346C">
        <w:t xml:space="preserve"> </w:t>
      </w:r>
      <w:del w:id="6" w:author="Brian Dew" w:date="2017-07-10T12:03:00Z">
        <w:r w:rsidR="00C4346C" w:rsidDel="006167D4">
          <w:delText>6.8</w:delText>
        </w:r>
      </w:del>
      <w:ins w:id="7" w:author="Brian Dew" w:date="2017-07-10T12:03:00Z">
        <w:r w:rsidR="006167D4">
          <w:t>22.7</w:t>
        </w:r>
      </w:ins>
      <w:r w:rsidR="00C4346C">
        <w:t>%, young Hispanic American</w:t>
      </w:r>
      <w:r w:rsidR="00CB27CE">
        <w:t>s’</w:t>
      </w:r>
      <w:r w:rsidR="00C4346C">
        <w:t xml:space="preserve"> </w:t>
      </w:r>
      <w:r w:rsidR="00CB27CE">
        <w:t xml:space="preserve">job growth at </w:t>
      </w:r>
      <w:ins w:id="8" w:author="Brian Dew" w:date="2017-07-10T12:03:00Z">
        <w:r w:rsidR="006167D4">
          <w:t>19</w:t>
        </w:r>
      </w:ins>
      <w:del w:id="9" w:author="Brian Dew" w:date="2017-07-10T12:03:00Z">
        <w:r w:rsidR="00C4346C" w:rsidDel="006167D4">
          <w:delText>9.1</w:delText>
        </w:r>
      </w:del>
      <w:r w:rsidR="00C4346C">
        <w:t>% and young white American</w:t>
      </w:r>
      <w:r w:rsidR="00CB27CE">
        <w:t>s’</w:t>
      </w:r>
      <w:r w:rsidR="00C4346C">
        <w:t xml:space="preserve"> job growth </w:t>
      </w:r>
      <w:r w:rsidR="00CB27CE">
        <w:t>at</w:t>
      </w:r>
      <w:r w:rsidR="00C4346C">
        <w:t xml:space="preserve"> </w:t>
      </w:r>
      <w:ins w:id="10" w:author="Brian Dew" w:date="2017-07-10T12:03:00Z">
        <w:r w:rsidR="006167D4">
          <w:t>eight percent</w:t>
        </w:r>
      </w:ins>
      <w:bookmarkStart w:id="11" w:name="_GoBack"/>
      <w:bookmarkEnd w:id="11"/>
      <w:del w:id="12" w:author="Brian Dew" w:date="2017-07-10T12:03:00Z">
        <w:r w:rsidR="00C4346C" w:rsidDel="006167D4">
          <w:delText>3.2%</w:delText>
        </w:r>
      </w:del>
      <w:r w:rsidR="00C4346C">
        <w:t xml:space="preserve">. </w:t>
      </w:r>
    </w:p>
    <w:p w:rsidR="00B664DF" w:rsidRDefault="00B664DF">
      <w:r>
        <w:rPr>
          <w:noProof/>
        </w:rPr>
        <w:lastRenderedPageBreak/>
        <w:drawing>
          <wp:inline distT="0" distB="0" distL="0" distR="0" wp14:anchorId="3FE346FD" wp14:editId="314AFFD7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54D0BE47-BD27-4161-A8C6-3E3FE503F6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C4346C" w:rsidRDefault="00C4346C">
      <w:r>
        <w:t xml:space="preserve">The Fed’s decision to raise interest rates four times over the two-year period may have cut into potentially larger labor market gains for black and Hispanic Americans. </w:t>
      </w:r>
      <w:r w:rsidR="00822F92">
        <w:t>The</w:t>
      </w:r>
      <w:r>
        <w:t xml:space="preserve"> Fed still has the opportunity to allow the labor market to continue to improve, especially for black and Hispanic Americans and for young Americans, by keeping </w:t>
      </w:r>
      <w:r w:rsidR="00822F92">
        <w:t xml:space="preserve">its </w:t>
      </w:r>
      <w:r>
        <w:t xml:space="preserve">own findings in mind. </w:t>
      </w:r>
    </w:p>
    <w:p w:rsidR="007A771F" w:rsidRDefault="007A771F"/>
    <w:p w:rsidR="007A771F" w:rsidRDefault="007A771F"/>
    <w:sectPr w:rsidR="007A7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rian Dew">
    <w15:presenceInfo w15:providerId="Windows Live" w15:userId="f16b9a6dc04b02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B6"/>
    <w:rsid w:val="00295629"/>
    <w:rsid w:val="002C5B5B"/>
    <w:rsid w:val="00301487"/>
    <w:rsid w:val="0033186E"/>
    <w:rsid w:val="00542820"/>
    <w:rsid w:val="00543C73"/>
    <w:rsid w:val="005E4BC3"/>
    <w:rsid w:val="006167D4"/>
    <w:rsid w:val="00673C0B"/>
    <w:rsid w:val="00695CB6"/>
    <w:rsid w:val="007A771F"/>
    <w:rsid w:val="00822F92"/>
    <w:rsid w:val="00AF0334"/>
    <w:rsid w:val="00B664DF"/>
    <w:rsid w:val="00C4346C"/>
    <w:rsid w:val="00CB27CE"/>
    <w:rsid w:val="00DC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9460"/>
  <w15:docId w15:val="{67FA8E78-9C9E-4E1B-9133-0A2948E4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5B5B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5B5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9562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3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://cepr.net/blogs/cepr-blog/racial-inequality-and-the-federal-reserv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apers.ssrn.com/sol3/papers.cfm?abstract_id=2996084" TargetMode="External"/><Relationship Id="rId9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Unemployment Rate</a:t>
            </a:r>
            <a:r>
              <a:rPr lang="en-US" b="1" baseline="0"/>
              <a:t> Change</a:t>
            </a:r>
          </a:p>
          <a:p>
            <a:pPr algn="l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1" baseline="0"/>
              <a:t>Change in U6 unemployment rate, June 2015-June 2017</a:t>
            </a:r>
            <a:endParaRPr lang="en-US" sz="1000" b="0" i="1"/>
          </a:p>
        </c:rich>
      </c:tx>
      <c:layout>
        <c:manualLayout>
          <c:xMode val="edge"/>
          <c:yMode val="edge"/>
          <c:x val="2.3583333333333321E-2"/>
          <c:y val="1.38888888888888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620603674540682"/>
          <c:y val="0.24115740740740746"/>
          <c:w val="0.86601618547681536"/>
          <c:h val="0.647391732283464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Sheet1!$L$6</c:f>
              <c:strCache>
                <c:ptCount val="1"/>
                <c:pt idx="0">
                  <c:v>All ages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Sheet1!$C$7:$C$9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</c:strCache>
            </c:strRef>
          </c:cat>
          <c:val>
            <c:numRef>
              <c:f>Sheet1!$L$7:$L$9</c:f>
              <c:numCache>
                <c:formatCode>General</c:formatCode>
                <c:ptCount val="3"/>
                <c:pt idx="0">
                  <c:v>-0.8</c:v>
                </c:pt>
                <c:pt idx="1">
                  <c:v>-2.5</c:v>
                </c:pt>
                <c:pt idx="2">
                  <c:v>-1.9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0A-4C25-B329-9E5BEE8CEC9A}"/>
            </c:ext>
          </c:extLst>
        </c:ser>
        <c:ser>
          <c:idx val="1"/>
          <c:order val="1"/>
          <c:tx>
            <c:strRef>
              <c:f>Sheet1!$M$6</c:f>
              <c:strCache>
                <c:ptCount val="1"/>
                <c:pt idx="0">
                  <c:v>Youth (16-19)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Sheet1!$C$7:$C$9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</c:strCache>
            </c:strRef>
          </c:cat>
          <c:val>
            <c:numRef>
              <c:f>Sheet1!$M$7:$M$9</c:f>
              <c:numCache>
                <c:formatCode>General</c:formatCode>
                <c:ptCount val="3"/>
                <c:pt idx="0">
                  <c:v>-3.9</c:v>
                </c:pt>
                <c:pt idx="1">
                  <c:v>-10.199999999999999</c:v>
                </c:pt>
                <c:pt idx="2">
                  <c:v>-7.1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50A-4C25-B329-9E5BEE8CEC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181696"/>
        <c:axId val="141183232"/>
      </c:barChart>
      <c:catAx>
        <c:axId val="141181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83232"/>
        <c:crosses val="autoZero"/>
        <c:auto val="1"/>
        <c:lblAlgn val="ctr"/>
        <c:lblOffset val="100"/>
        <c:noMultiLvlLbl val="0"/>
      </c:catAx>
      <c:valAx>
        <c:axId val="141183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181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315310586176729"/>
          <c:y val="0.67187445319335082"/>
          <c:w val="0.3259612860892388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l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Employment</a:t>
            </a:r>
            <a:r>
              <a:rPr lang="en-US" b="1" baseline="0"/>
              <a:t> Growth</a:t>
            </a:r>
          </a:p>
          <a:p>
            <a:pPr algn="l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0" i="1" baseline="0"/>
              <a:t>Percent change in number of people employed, June 2015-June 2017</a:t>
            </a:r>
            <a:endParaRPr lang="en-US" sz="1000" b="0" i="1"/>
          </a:p>
        </c:rich>
      </c:tx>
      <c:layout>
        <c:manualLayout>
          <c:xMode val="edge"/>
          <c:yMode val="edge"/>
          <c:x val="2.3583333333333321E-2"/>
          <c:y val="1.388888888888888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342825896762904"/>
          <c:y val="0.19486111111111112"/>
          <c:w val="0.86601618547681536"/>
          <c:h val="0.6473917322834645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Sheet1!$D$6</c:f>
              <c:strCache>
                <c:ptCount val="1"/>
                <c:pt idx="0">
                  <c:v>All ages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Sheet1!$C$7:$C$9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</c:strCache>
            </c:strRef>
          </c:cat>
          <c:val>
            <c:numRef>
              <c:f>Sheet1!$D$7:$D$9</c:f>
              <c:numCache>
                <c:formatCode>0.0%</c:formatCode>
                <c:ptCount val="3"/>
                <c:pt idx="0">
                  <c:v>1.0241E-2</c:v>
                </c:pt>
                <c:pt idx="1">
                  <c:v>3.1934999999999998E-2</c:v>
                </c:pt>
                <c:pt idx="2">
                  <c:v>4.3314999999999999E-2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883-4809-88A3-3CF011A655F1}"/>
            </c:ext>
          </c:extLst>
        </c:ser>
        <c:ser>
          <c:idx val="1"/>
          <c:order val="1"/>
          <c:tx>
            <c:strRef>
              <c:f>Sheet1!$E$6</c:f>
              <c:strCache>
                <c:ptCount val="1"/>
                <c:pt idx="0">
                  <c:v>Youth (16-19)</c:v>
                </c:pt>
              </c:strCache>
            </c:strRef>
          </c:tx>
          <c:spPr>
            <a:solidFill>
              <a:schemeClr val="accent1">
                <a:lumMod val="40000"/>
                <a:lumOff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Sheet1!$C$7:$C$9</c:f>
              <c:strCache>
                <c:ptCount val="3"/>
                <c:pt idx="0">
                  <c:v>White</c:v>
                </c:pt>
                <c:pt idx="1">
                  <c:v>Black</c:v>
                </c:pt>
                <c:pt idx="2">
                  <c:v>Hispanic</c:v>
                </c:pt>
              </c:strCache>
            </c:strRef>
          </c:cat>
          <c:val>
            <c:numRef>
              <c:f>Sheet1!$E$7:$E$9</c:f>
              <c:numCache>
                <c:formatCode>0.0%</c:formatCode>
                <c:ptCount val="3"/>
                <c:pt idx="0">
                  <c:v>3.2416E-2</c:v>
                </c:pt>
                <c:pt idx="1">
                  <c:v>6.7585999999999993E-2</c:v>
                </c:pt>
                <c:pt idx="2">
                  <c:v>9.090899999999999E-2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883-4809-88A3-3CF011A655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1210752"/>
        <c:axId val="141212288"/>
      </c:barChart>
      <c:catAx>
        <c:axId val="141210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12288"/>
        <c:crosses val="autoZero"/>
        <c:auto val="1"/>
        <c:lblAlgn val="ctr"/>
        <c:lblOffset val="100"/>
        <c:noMultiLvlLbl val="0"/>
      </c:catAx>
      <c:valAx>
        <c:axId val="141212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210752"/>
        <c:crosses val="autoZero"/>
        <c:crossBetween val="between"/>
        <c:majorUnit val="2.0000000000000004E-2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315310586176732"/>
          <c:y val="0.2042818606007582"/>
          <c:w val="0.32596128608923886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0.00583</cdr:x>
      <cdr:y>0.90694</cdr:y>
    </cdr:from>
    <cdr:to>
      <cdr:x>0.20583</cdr:x>
      <cdr:y>0.99722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7BB4664-48B4-4605-BE37-FA684F844725}"/>
            </a:ext>
          </a:extLst>
        </cdr:cNvPr>
        <cdr:cNvSpPr txBox="1"/>
      </cdr:nvSpPr>
      <cdr:spPr>
        <a:xfrm xmlns:a="http://schemas.openxmlformats.org/drawingml/2006/main">
          <a:off x="26670" y="2487930"/>
          <a:ext cx="914400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Source: Bureau</a:t>
          </a:r>
          <a:r>
            <a:rPr lang="en-US" sz="1050" baseline="0"/>
            <a:t> of Labor Statistics, Current Employment Statistics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0.00583</cdr:x>
      <cdr:y>0.90694</cdr:y>
    </cdr:from>
    <cdr:to>
      <cdr:x>0.20583</cdr:x>
      <cdr:y>0.99722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C7BB4664-48B4-4605-BE37-FA684F844725}"/>
            </a:ext>
          </a:extLst>
        </cdr:cNvPr>
        <cdr:cNvSpPr txBox="1"/>
      </cdr:nvSpPr>
      <cdr:spPr>
        <a:xfrm xmlns:a="http://schemas.openxmlformats.org/drawingml/2006/main">
          <a:off x="26670" y="2487930"/>
          <a:ext cx="914400" cy="2476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050"/>
            <a:t>Source: Bureau</a:t>
          </a:r>
          <a:r>
            <a:rPr lang="en-US" sz="1050" baseline="0"/>
            <a:t> of Labor Statistics, Current Employment Statistics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Brian Dew</dc:creator>
  <cp:lastModifiedBy>Brian Dew</cp:lastModifiedBy>
  <cp:revision>2</cp:revision>
  <dcterms:created xsi:type="dcterms:W3CDTF">2017-07-10T16:04:00Z</dcterms:created>
  <dcterms:modified xsi:type="dcterms:W3CDTF">2017-07-10T16:04:00Z</dcterms:modified>
</cp:coreProperties>
</file>
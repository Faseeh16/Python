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A3" w:rsidRDefault="00ED2A02">
      <w:r>
        <w:t>Will Lower Taxes Get Us Higher Growth? The Labor Market Doesn’t Seem to Think So</w:t>
      </w:r>
    </w:p>
    <w:p w:rsidR="00ED2A02" w:rsidRDefault="00ED2A02" w:rsidP="00ED2A02">
      <w:r>
        <w:t xml:space="preserve">Last week four prominent Republican economists, John Cogan, Glenn Hubbard, John Taylor, and Kevin </w:t>
      </w:r>
      <w:proofErr w:type="spellStart"/>
      <w:r>
        <w:t>Warsh</w:t>
      </w:r>
      <w:proofErr w:type="spellEnd"/>
      <w:r>
        <w:t>, released a short paper arguing that it would be possible to have substantially more rapid growth if we cut taxes and reduced regulation. A big part of their story was that we would see substantially more labor force participation if workers faced lower tax rates, and therefore got to keep a larger share of their pay.</w:t>
      </w:r>
    </w:p>
    <w:p w:rsidR="00ED2A02" w:rsidRDefault="00ED2A02" w:rsidP="00ED2A02">
      <w:r>
        <w:t>While there are many factors that affect people’s decision to work other than tax rates, such as before tax pay and access to child care, it is worth looking at what happened to employment in the years following the tax cuts but in place by President George W. Bush in 2001. This is an interesting question because President Clinton raised taxes in 1993, although the tax increase almost exclusively affected upper income people. Nonetheless we can compare a higher tax period, 1993-2001, with a lower tax period, 2001-2012.</w:t>
      </w:r>
      <w:r w:rsidR="0076354B">
        <w:t xml:space="preserve"> Taxes for high-end earners rose in 2012.</w:t>
      </w:r>
    </w:p>
    <w:p w:rsidR="0076354B" w:rsidRDefault="00C96E54" w:rsidP="00ED2A02">
      <w:r>
        <w:t xml:space="preserve">Figure 1 below shows the employment to population ratio (EPOP) for prime age (ages 25-54) men and women. </w:t>
      </w:r>
    </w:p>
    <w:p w:rsidR="0076354B" w:rsidRDefault="0076354B" w:rsidP="00ED2A02"/>
    <w:p w:rsidR="0076354B" w:rsidDel="008816A7" w:rsidRDefault="0076354B" w:rsidP="00ED2A02">
      <w:pPr>
        <w:rPr>
          <w:del w:id="0" w:author="Brian Dew" w:date="2017-07-25T16:57:00Z"/>
        </w:rPr>
      </w:pPr>
      <w:del w:id="1" w:author="Brian Dew" w:date="2017-07-25T16:57:00Z">
        <w:r w:rsidRPr="000D7346" w:rsidDel="008816A7">
          <w:rPr>
            <w:b/>
          </w:rPr>
          <w:delText>Figure 1</w:delText>
        </w:r>
        <w:r w:rsidDel="008816A7">
          <w:delText xml:space="preserve"> – can we have a shading that says “high tax period” and “low tax period” for the years after 1993? </w:delText>
        </w:r>
      </w:del>
      <w:ins w:id="2" w:author="Brian Dew" w:date="2017-07-25T16:57:00Z">
        <w:r w:rsidR="008816A7">
          <w:rPr>
            <w:noProof/>
          </w:rPr>
          <w:drawing>
            <wp:inline distT="0" distB="0" distL="0" distR="0">
              <wp:extent cx="4747671" cy="360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47671" cy="3604572"/>
                      </a:xfrm>
                      <a:prstGeom prst="rect">
                        <a:avLst/>
                      </a:prstGeom>
                    </pic:spPr>
                  </pic:pic>
                </a:graphicData>
              </a:graphic>
            </wp:inline>
          </w:drawing>
        </w:r>
      </w:ins>
    </w:p>
    <w:p w:rsidR="0076354B" w:rsidRDefault="0076354B" w:rsidP="00ED2A02"/>
    <w:p w:rsidR="0076354B" w:rsidRDefault="0076354B" w:rsidP="00ED2A02"/>
    <w:p w:rsidR="00ED2A02" w:rsidRDefault="00C96E54" w:rsidP="00ED2A02">
      <w:r>
        <w:lastRenderedPageBreak/>
        <w:t xml:space="preserve">As can be seen EPOPs for both rose in the </w:t>
      </w:r>
      <w:r w:rsidR="0076354B">
        <w:t xml:space="preserve">high tax </w:t>
      </w:r>
      <w:r>
        <w:t>years from 1993 to 2000, by roughly 2.0 percentage points for me</w:t>
      </w:r>
      <w:ins w:id="3" w:author="Brian Dew" w:date="2017-07-25T16:57:00Z">
        <w:r w:rsidR="008816A7">
          <w:t>n</w:t>
        </w:r>
      </w:ins>
      <w:r>
        <w:t xml:space="preserve"> and 4.0 percentage points for women.</w:t>
      </w:r>
      <w:r>
        <w:rPr>
          <w:rStyle w:val="FootnoteReference"/>
        </w:rPr>
        <w:footnoteReference w:id="1"/>
      </w:r>
      <w:r w:rsidR="0076354B">
        <w:t xml:space="preserve"> By contrast, EPOPs fell in the lower tax period from 2001 to 2012, dropping by </w:t>
      </w:r>
      <w:del w:id="4" w:author="Brian Dew" w:date="2017-07-25T17:30:00Z">
        <w:r w:rsidR="0076354B" w:rsidDel="00E05059">
          <w:delText>almost 4.0</w:delText>
        </w:r>
      </w:del>
      <w:ins w:id="5" w:author="Brian Dew" w:date="2017-07-25T17:30:00Z">
        <w:r w:rsidR="00E05059">
          <w:t>more than 5.0</w:t>
        </w:r>
      </w:ins>
      <w:r w:rsidR="0076354B">
        <w:t xml:space="preserve"> percentage points for prime age men and </w:t>
      </w:r>
      <w:del w:id="6" w:author="Brian Dew" w:date="2017-07-25T17:30:00Z">
        <w:r w:rsidR="0076354B" w:rsidDel="00FC1188">
          <w:delText>6.0</w:delText>
        </w:r>
      </w:del>
      <w:ins w:id="7" w:author="Brian Dew" w:date="2017-07-25T17:30:00Z">
        <w:r w:rsidR="00FC1188">
          <w:t>more than 4.0</w:t>
        </w:r>
      </w:ins>
      <w:r w:rsidR="0076354B">
        <w:t xml:space="preserve"> percentage points for prime age women.  </w:t>
      </w:r>
      <w:r>
        <w:t xml:space="preserve"> </w:t>
      </w:r>
    </w:p>
    <w:p w:rsidR="0076354B" w:rsidRDefault="0076354B" w:rsidP="00ED2A02"/>
    <w:p w:rsidR="0076354B" w:rsidRDefault="0076354B" w:rsidP="00ED2A02">
      <w:r>
        <w:t>Figure 2 shows EPOPs over these periods for white</w:t>
      </w:r>
      <w:r w:rsidR="000821B8">
        <w:t>, African American, and Hispanic prime age men</w:t>
      </w:r>
      <w:r>
        <w:t xml:space="preserve"> in the high tax and low tax period.</w:t>
      </w:r>
    </w:p>
    <w:p w:rsidR="0076354B" w:rsidRPr="000D7346" w:rsidRDefault="0076354B" w:rsidP="00ED2A02">
      <w:pPr>
        <w:rPr>
          <w:b/>
        </w:rPr>
      </w:pPr>
    </w:p>
    <w:p w:rsidR="0076354B" w:rsidRPr="000D7346" w:rsidDel="008816A7" w:rsidRDefault="008816A7" w:rsidP="00ED2A02">
      <w:pPr>
        <w:rPr>
          <w:del w:id="8" w:author="Brian Dew" w:date="2017-07-25T16:58:00Z"/>
          <w:b/>
        </w:rPr>
      </w:pPr>
      <w:ins w:id="9" w:author="Brian Dew" w:date="2017-07-25T16:58:00Z">
        <w:r>
          <w:rPr>
            <w:b/>
            <w:noProof/>
          </w:rPr>
          <w:drawing>
            <wp:inline distT="0" distB="0" distL="0" distR="0">
              <wp:extent cx="4884843" cy="3604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884843" cy="3604572"/>
                      </a:xfrm>
                      <a:prstGeom prst="rect">
                        <a:avLst/>
                      </a:prstGeom>
                    </pic:spPr>
                  </pic:pic>
                </a:graphicData>
              </a:graphic>
            </wp:inline>
          </w:drawing>
        </w:r>
      </w:ins>
      <w:del w:id="10" w:author="Brian Dew" w:date="2017-07-25T16:58:00Z">
        <w:r w:rsidR="0076354B" w:rsidRPr="000D7346" w:rsidDel="008816A7">
          <w:rPr>
            <w:b/>
          </w:rPr>
          <w:delText>Figure 2 –same shading as Fig 1</w:delText>
        </w:r>
      </w:del>
    </w:p>
    <w:p w:rsidR="00C35586" w:rsidRDefault="0076354B" w:rsidP="00ED2A02">
      <w:r>
        <w:t>Th</w:t>
      </w:r>
      <w:r w:rsidR="000821B8">
        <w:t xml:space="preserve">e EPOP for prime age white men </w:t>
      </w:r>
      <w:r>
        <w:t xml:space="preserve">rose by a bit more than 1.0 percentage point in the period from 1993 to 2001. For African Americans </w:t>
      </w:r>
      <w:r w:rsidR="00C35586">
        <w:t xml:space="preserve">the EPOP rose by almost </w:t>
      </w:r>
      <w:del w:id="11" w:author="Brian Dew" w:date="2017-07-25T17:33:00Z">
        <w:r w:rsidR="00C35586" w:rsidDel="00FC1188">
          <w:delText>2</w:delText>
        </w:r>
      </w:del>
      <w:ins w:id="12" w:author="Brian Dew" w:date="2017-07-25T17:33:00Z">
        <w:r w:rsidR="00FC1188">
          <w:t>3</w:t>
        </w:r>
      </w:ins>
      <w:r w:rsidR="00C35586">
        <w:t xml:space="preserve">.0 percentage points, and for Hispanics it rose by </w:t>
      </w:r>
      <w:ins w:id="13" w:author="Brian Dew" w:date="2017-07-25T17:33:00Z">
        <w:r w:rsidR="00FC1188">
          <w:t>more than</w:t>
        </w:r>
      </w:ins>
      <w:del w:id="14" w:author="Brian Dew" w:date="2017-07-25T17:33:00Z">
        <w:r w:rsidR="00C35586" w:rsidDel="00FC1188">
          <w:delText>almost</w:delText>
        </w:r>
      </w:del>
      <w:r w:rsidR="00C35586">
        <w:t xml:space="preserve"> 4.0 percentage points. </w:t>
      </w:r>
    </w:p>
    <w:p w:rsidR="00C35586" w:rsidRDefault="00C35586" w:rsidP="00ED2A02">
      <w:r>
        <w:t xml:space="preserve">These gains were completely reversed in the low tax years. From 2001 to 2012 the EPOP for prime age </w:t>
      </w:r>
      <w:r w:rsidR="000821B8">
        <w:t>white men</w:t>
      </w:r>
      <w:r>
        <w:t xml:space="preserve"> fell by </w:t>
      </w:r>
      <w:del w:id="15" w:author="Brian Dew" w:date="2017-07-25T17:34:00Z">
        <w:r w:rsidDel="00FC1188">
          <w:delText xml:space="preserve">almost </w:delText>
        </w:r>
      </w:del>
      <w:r>
        <w:t>5.0 percenta</w:t>
      </w:r>
      <w:r w:rsidR="000821B8">
        <w:t>ge points. For African American prime age men</w:t>
      </w:r>
      <w:r>
        <w:t xml:space="preserve"> the drop was more than 7.0 percentage points and for Hispanics more than 4.0 percentage points.</w:t>
      </w:r>
    </w:p>
    <w:p w:rsidR="0076354B" w:rsidRDefault="00C35586" w:rsidP="00ED2A02">
      <w:r>
        <w:lastRenderedPageBreak/>
        <w:t xml:space="preserve">  </w:t>
      </w:r>
      <w:r w:rsidR="0076354B">
        <w:t xml:space="preserve"> </w:t>
      </w:r>
    </w:p>
    <w:p w:rsidR="000821B8" w:rsidRPr="000D7346" w:rsidRDefault="000821B8" w:rsidP="00ED2A02">
      <w:pPr>
        <w:rPr>
          <w:b/>
        </w:rPr>
      </w:pPr>
      <w:r w:rsidRPr="000D7346">
        <w:rPr>
          <w:b/>
        </w:rPr>
        <w:t xml:space="preserve">Figure 3 shows the same breakdowns for prime age women over these periods. </w:t>
      </w:r>
      <w:ins w:id="16" w:author="Brian Dew" w:date="2017-07-25T17:34:00Z">
        <w:r w:rsidR="00FC1188">
          <w:rPr>
            <w:b/>
            <w:noProof/>
          </w:rPr>
          <w:drawing>
            <wp:inline distT="0" distB="0" distL="0" distR="0" wp14:anchorId="44C0D505" wp14:editId="34B8FC3B">
              <wp:extent cx="4869602" cy="363505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869602" cy="3635055"/>
                      </a:xfrm>
                      <a:prstGeom prst="rect">
                        <a:avLst/>
                      </a:prstGeom>
                    </pic:spPr>
                  </pic:pic>
                </a:graphicData>
              </a:graphic>
            </wp:inline>
          </w:drawing>
        </w:r>
      </w:ins>
    </w:p>
    <w:p w:rsidR="000821B8" w:rsidRDefault="000821B8" w:rsidP="00ED2A02"/>
    <w:p w:rsidR="000821B8" w:rsidDel="00FC1188" w:rsidRDefault="000821B8" w:rsidP="000821B8">
      <w:pPr>
        <w:rPr>
          <w:del w:id="17" w:author="Brian Dew" w:date="2017-07-25T17:34:00Z"/>
        </w:rPr>
      </w:pPr>
      <w:del w:id="18" w:author="Brian Dew" w:date="2017-07-25T17:34:00Z">
        <w:r w:rsidDel="00FC1188">
          <w:delText>Figure 3 –same shading as Fig 1</w:delText>
        </w:r>
      </w:del>
    </w:p>
    <w:p w:rsidR="000821B8" w:rsidRDefault="000821B8" w:rsidP="00ED2A02">
      <w:r>
        <w:t xml:space="preserve">The EPOP for prime age white women rose by </w:t>
      </w:r>
      <w:del w:id="19" w:author="Brian Dew" w:date="2017-07-25T17:35:00Z">
        <w:r w:rsidDel="00FC1188">
          <w:delText>just over</w:delText>
        </w:r>
      </w:del>
      <w:ins w:id="20" w:author="Brian Dew" w:date="2017-07-25T17:35:00Z">
        <w:r w:rsidR="00FC1188">
          <w:t>almost</w:t>
        </w:r>
      </w:ins>
      <w:r>
        <w:t xml:space="preserve"> </w:t>
      </w:r>
      <w:ins w:id="21" w:author="Brian Dew" w:date="2017-07-25T17:35:00Z">
        <w:r w:rsidR="00FC1188">
          <w:t>2</w:t>
        </w:r>
      </w:ins>
      <w:del w:id="22" w:author="Brian Dew" w:date="2017-07-25T17:35:00Z">
        <w:r w:rsidDel="00FC1188">
          <w:delText>1</w:delText>
        </w:r>
      </w:del>
      <w:r>
        <w:t xml:space="preserve">.0 percentage point in the high tax period. For prime age African American women it rose by </w:t>
      </w:r>
      <w:del w:id="23" w:author="Brian Dew" w:date="2017-07-25T17:35:00Z">
        <w:r w:rsidDel="00FC1188">
          <w:delText xml:space="preserve">almost </w:delText>
        </w:r>
      </w:del>
      <w:ins w:id="24" w:author="Brian Dew" w:date="2017-07-25T17:35:00Z">
        <w:r w:rsidR="00FC1188">
          <w:t>more than</w:t>
        </w:r>
        <w:r w:rsidR="00FC1188">
          <w:t xml:space="preserve"> </w:t>
        </w:r>
        <w:r w:rsidR="00FC1188">
          <w:t>7</w:t>
        </w:r>
      </w:ins>
      <w:del w:id="25" w:author="Brian Dew" w:date="2017-07-25T17:35:00Z">
        <w:r w:rsidDel="00FC1188">
          <w:delText>5</w:delText>
        </w:r>
      </w:del>
      <w:r>
        <w:t xml:space="preserve">.0 percentage points and for Hispanic women it rose by </w:t>
      </w:r>
      <w:del w:id="26" w:author="Brian Dew" w:date="2017-07-25T17:36:00Z">
        <w:r w:rsidR="00CE768C" w:rsidDel="00FC1188">
          <w:delText>more than 7</w:delText>
        </w:r>
      </w:del>
      <w:ins w:id="27" w:author="Brian Dew" w:date="2017-07-25T17:36:00Z">
        <w:r w:rsidR="00FC1188">
          <w:t>6</w:t>
        </w:r>
      </w:ins>
      <w:r w:rsidR="00CE768C">
        <w:t>.0 percentage point</w:t>
      </w:r>
      <w:ins w:id="28" w:author="Brian Dew" w:date="2017-07-25T17:36:00Z">
        <w:r w:rsidR="00FC1188">
          <w:t>s</w:t>
        </w:r>
      </w:ins>
      <w:r w:rsidR="00CE768C">
        <w:t xml:space="preserve">. As with men, these gains were largely reversed in the low tax period. The EPOPs for prime age white women fell by </w:t>
      </w:r>
      <w:del w:id="29" w:author="Brian Dew" w:date="2017-07-25T17:36:00Z">
        <w:r w:rsidR="00CE768C" w:rsidDel="00FC1188">
          <w:delText>4</w:delText>
        </w:r>
      </w:del>
      <w:ins w:id="30" w:author="Brian Dew" w:date="2017-07-25T17:36:00Z">
        <w:r w:rsidR="00FC1188">
          <w:t>2</w:t>
        </w:r>
      </w:ins>
      <w:r w:rsidR="00CE768C">
        <w:t xml:space="preserve">.0 percentage points, for African American women by </w:t>
      </w:r>
      <w:del w:id="31" w:author="Brian Dew" w:date="2017-07-25T17:38:00Z">
        <w:r w:rsidR="00CE768C" w:rsidDel="00FC1188">
          <w:delText>almost 5</w:delText>
        </w:r>
      </w:del>
      <w:ins w:id="32" w:author="Brian Dew" w:date="2017-07-25T17:38:00Z">
        <w:r w:rsidR="00FC1188">
          <w:t>more than 6</w:t>
        </w:r>
      </w:ins>
      <w:r w:rsidR="00CE768C">
        <w:t xml:space="preserve">.0 percentage points, and for Hispanic women by </w:t>
      </w:r>
      <w:del w:id="33" w:author="Brian Dew" w:date="2017-07-25T17:38:00Z">
        <w:r w:rsidR="00CE768C" w:rsidDel="00FC1188">
          <w:delText>almost 2.0</w:delText>
        </w:r>
      </w:del>
      <w:ins w:id="34" w:author="Brian Dew" w:date="2017-07-25T17:38:00Z">
        <w:r w:rsidR="00FC1188">
          <w:t>more than 4.0</w:t>
        </w:r>
      </w:ins>
      <w:r w:rsidR="00CE768C">
        <w:t xml:space="preserve"> percentage points.</w:t>
      </w:r>
    </w:p>
    <w:p w:rsidR="00D27328" w:rsidRDefault="00D27328" w:rsidP="00ED2A02"/>
    <w:p w:rsidR="00D27328" w:rsidRDefault="00D27328" w:rsidP="00ED2A02">
      <w:r>
        <w:t xml:space="preserve">Figures 4a and 4b give EPOPs for more narrow age groups for men in the high tax and low tax period. </w:t>
      </w:r>
    </w:p>
    <w:p w:rsidR="00D27328" w:rsidRDefault="00D27328" w:rsidP="00ED2A02"/>
    <w:p w:rsidR="00D27328" w:rsidRPr="000D7346" w:rsidDel="008816A7" w:rsidRDefault="008816A7" w:rsidP="00D27328">
      <w:pPr>
        <w:rPr>
          <w:del w:id="35" w:author="Brian Dew" w:date="2017-07-25T16:59:00Z"/>
          <w:b/>
        </w:rPr>
      </w:pPr>
      <w:ins w:id="36" w:author="Brian Dew" w:date="2017-07-25T17:00:00Z">
        <w:r>
          <w:rPr>
            <w:b/>
            <w:noProof/>
          </w:rPr>
          <w:lastRenderedPageBreak/>
          <w:drawing>
            <wp:inline distT="0" distB="0" distL="0" distR="0">
              <wp:extent cx="4831499" cy="3558848"/>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PNG"/>
                      <pic:cNvPicPr/>
                    </pic:nvPicPr>
                    <pic:blipFill>
                      <a:blip r:embed="rId10">
                        <a:extLst>
                          <a:ext uri="{28A0092B-C50C-407E-A947-70E740481C1C}">
                            <a14:useLocalDpi xmlns:a14="http://schemas.microsoft.com/office/drawing/2010/main" val="0"/>
                          </a:ext>
                        </a:extLst>
                      </a:blip>
                      <a:stretch>
                        <a:fillRect/>
                      </a:stretch>
                    </pic:blipFill>
                    <pic:spPr>
                      <a:xfrm>
                        <a:off x="0" y="0"/>
                        <a:ext cx="4831499" cy="3558848"/>
                      </a:xfrm>
                      <a:prstGeom prst="rect">
                        <a:avLst/>
                      </a:prstGeom>
                    </pic:spPr>
                  </pic:pic>
                </a:graphicData>
              </a:graphic>
            </wp:inline>
          </w:drawing>
        </w:r>
        <w:r>
          <w:rPr>
            <w:b/>
            <w:noProof/>
          </w:rPr>
          <w:drawing>
            <wp:inline distT="0" distB="0" distL="0" distR="0">
              <wp:extent cx="4747671" cy="3589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PNG"/>
                      <pic:cNvPicPr/>
                    </pic:nvPicPr>
                    <pic:blipFill>
                      <a:blip r:embed="rId11">
                        <a:extLst>
                          <a:ext uri="{28A0092B-C50C-407E-A947-70E740481C1C}">
                            <a14:useLocalDpi xmlns:a14="http://schemas.microsoft.com/office/drawing/2010/main" val="0"/>
                          </a:ext>
                        </a:extLst>
                      </a:blip>
                      <a:stretch>
                        <a:fillRect/>
                      </a:stretch>
                    </pic:blipFill>
                    <pic:spPr>
                      <a:xfrm>
                        <a:off x="0" y="0"/>
                        <a:ext cx="4747671" cy="3589331"/>
                      </a:xfrm>
                      <a:prstGeom prst="rect">
                        <a:avLst/>
                      </a:prstGeom>
                    </pic:spPr>
                  </pic:pic>
                </a:graphicData>
              </a:graphic>
            </wp:inline>
          </w:drawing>
        </w:r>
      </w:ins>
      <w:del w:id="37" w:author="Brian Dew" w:date="2017-07-25T16:59:00Z">
        <w:r w:rsidR="00D27328" w:rsidRPr="000D7346" w:rsidDel="008816A7">
          <w:rPr>
            <w:b/>
          </w:rPr>
          <w:delText>Figures 4a and 4b same shading as Fig 1</w:delText>
        </w:r>
      </w:del>
    </w:p>
    <w:p w:rsidR="00D27328" w:rsidRDefault="00D27328" w:rsidP="00D27328"/>
    <w:p w:rsidR="00D27328" w:rsidRDefault="00D27328" w:rsidP="00D27328">
      <w:r>
        <w:t xml:space="preserve">Figure 4a shows small gains in EPOPs in the high tax period for the 25 to 34, the 35-44, and 45 to 54 age groups in the high tax period. </w:t>
      </w:r>
      <w:r w:rsidR="00F14C79">
        <w:t>The</w:t>
      </w:r>
      <w:ins w:id="38" w:author="Brian Dew" w:date="2017-07-25T17:46:00Z">
        <w:r w:rsidR="00E101CB">
          <w:t xml:space="preserve">se three age groups all </w:t>
        </w:r>
      </w:ins>
      <w:del w:id="39" w:author="Brian Dew" w:date="2017-07-25T17:46:00Z">
        <w:r w:rsidR="00F14C79" w:rsidDel="00E101CB">
          <w:delText xml:space="preserve"> 25 to 34 and 35 to 44 age groups both </w:delText>
        </w:r>
      </w:del>
      <w:r w:rsidR="00F14C79">
        <w:t xml:space="preserve">had </w:t>
      </w:r>
      <w:r w:rsidR="00F14C79">
        <w:lastRenderedPageBreak/>
        <w:t xml:space="preserve">declines </w:t>
      </w:r>
      <w:ins w:id="40" w:author="Brian Dew" w:date="2017-07-25T17:47:00Z">
        <w:r w:rsidR="00E101CB">
          <w:t xml:space="preserve">of more than 4.0 percentage points </w:t>
        </w:r>
      </w:ins>
      <w:r w:rsidR="00F14C79">
        <w:t xml:space="preserve">in their EPOPs in the </w:t>
      </w:r>
      <w:del w:id="41" w:author="Brian Dew" w:date="2017-07-25T17:52:00Z">
        <w:r w:rsidR="00F14C79" w:rsidDel="00E101CB">
          <w:delText xml:space="preserve">high </w:delText>
        </w:r>
      </w:del>
      <w:ins w:id="42" w:author="Brian Dew" w:date="2017-07-25T17:52:00Z">
        <w:r w:rsidR="00E101CB">
          <w:t>low</w:t>
        </w:r>
        <w:r w:rsidR="00E101CB">
          <w:t xml:space="preserve"> </w:t>
        </w:r>
      </w:ins>
      <w:r w:rsidR="00F14C79">
        <w:t xml:space="preserve">tax period. </w:t>
      </w:r>
      <w:del w:id="43" w:author="Brian Dew" w:date="2017-07-25T17:47:00Z">
        <w:r w:rsidR="00F14C79" w:rsidDel="00E101CB">
          <w:delText>There was little change for the 45 to 54 age group.</w:delText>
        </w:r>
      </w:del>
    </w:p>
    <w:p w:rsidR="00F14C79" w:rsidRDefault="00F14C79" w:rsidP="00D27328">
      <w:r>
        <w:t xml:space="preserve">Figure 4b shows the EPOPs for men between </w:t>
      </w:r>
      <w:del w:id="44" w:author="Brian Dew" w:date="2017-07-25T17:47:00Z">
        <w:r w:rsidDel="00E101CB">
          <w:delText xml:space="preserve">18 </w:delText>
        </w:r>
      </w:del>
      <w:ins w:id="45" w:author="Brian Dew" w:date="2017-07-25T17:47:00Z">
        <w:r w:rsidR="00E101CB">
          <w:t>1</w:t>
        </w:r>
        <w:r w:rsidR="00E101CB">
          <w:t>6</w:t>
        </w:r>
        <w:r w:rsidR="00E101CB">
          <w:t xml:space="preserve"> </w:t>
        </w:r>
      </w:ins>
      <w:r>
        <w:t>and 24</w:t>
      </w:r>
      <w:ins w:id="46" w:author="Brian Dew" w:date="2017-07-25T17:50:00Z">
        <w:r w:rsidR="00E101CB">
          <w:t>, 55-64,</w:t>
        </w:r>
      </w:ins>
      <w:r>
        <w:t xml:space="preserve"> and over age 65. </w:t>
      </w:r>
      <w:del w:id="47" w:author="Brian Dew" w:date="2017-07-25T17:50:00Z">
        <w:r w:rsidDel="00E101CB">
          <w:delText xml:space="preserve">Both </w:delText>
        </w:r>
      </w:del>
      <w:ins w:id="48" w:author="Brian Dew" w:date="2017-07-25T17:50:00Z">
        <w:r w:rsidR="00E101CB">
          <w:t>These</w:t>
        </w:r>
        <w:r w:rsidR="00E101CB">
          <w:t xml:space="preserve"> </w:t>
        </w:r>
      </w:ins>
      <w:r>
        <w:t xml:space="preserve">groups had small increases in their EPOPs in the high tax period. The EPOP for the youngest age cohort fell by </w:t>
      </w:r>
      <w:ins w:id="49" w:author="Brian Dew" w:date="2017-07-25T17:48:00Z">
        <w:r w:rsidR="00E101CB">
          <w:t>almost 13.0</w:t>
        </w:r>
      </w:ins>
      <w:del w:id="50" w:author="Brian Dew" w:date="2017-07-25T17:48:00Z">
        <w:r w:rsidDel="00E101CB">
          <w:delText>??</w:delText>
        </w:r>
      </w:del>
      <w:r>
        <w:t xml:space="preserve"> percentage points in the low tax period.</w:t>
      </w:r>
      <w:ins w:id="51" w:author="Brian Dew" w:date="2017-07-25T17:51:00Z">
        <w:r w:rsidR="00E101CB">
          <w:t xml:space="preserve"> The EPOP for men aged 55-64 fell slightly during the low-tax period.</w:t>
        </w:r>
      </w:ins>
      <w:r>
        <w:t xml:space="preserve"> The EPOP for men over age 65 continued to rise in the low tax period. </w:t>
      </w:r>
    </w:p>
    <w:p w:rsidR="00F14C79" w:rsidRDefault="00F14C79" w:rsidP="00D27328">
      <w:r>
        <w:t>It is worth noting that this is part due to the post-war baby boom cohorts entering this age range. This group was far more likely to be college educated than the previous cohort. College educated workers typically have less physically demanding jobs and also jobs that they find rewarding. Therefore they tend to work later into their life.</w:t>
      </w:r>
    </w:p>
    <w:p w:rsidR="00F14C79" w:rsidRDefault="00F14C79" w:rsidP="00D27328"/>
    <w:p w:rsidR="000D7346" w:rsidRDefault="000D7346" w:rsidP="00D27328">
      <w:r>
        <w:t>Figures 5a and 5b provide the same age breakdowns for women’s EPOPs in the high tax and low tax period.</w:t>
      </w:r>
    </w:p>
    <w:p w:rsidR="000D7346" w:rsidRPr="000D7346" w:rsidDel="008816A7" w:rsidRDefault="008816A7" w:rsidP="000D7346">
      <w:pPr>
        <w:rPr>
          <w:del w:id="52" w:author="Brian Dew" w:date="2017-07-25T17:00:00Z"/>
          <w:b/>
        </w:rPr>
      </w:pPr>
      <w:ins w:id="53" w:author="Brian Dew" w:date="2017-07-25T17:00:00Z">
        <w:r>
          <w:rPr>
            <w:b/>
            <w:noProof/>
          </w:rPr>
          <w:lastRenderedPageBreak/>
          <w:drawing>
            <wp:inline distT="0" distB="0" distL="0" distR="0">
              <wp:extent cx="4755292" cy="357409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PNG"/>
                      <pic:cNvPicPr/>
                    </pic:nvPicPr>
                    <pic:blipFill>
                      <a:blip r:embed="rId12">
                        <a:extLst>
                          <a:ext uri="{28A0092B-C50C-407E-A947-70E740481C1C}">
                            <a14:useLocalDpi xmlns:a14="http://schemas.microsoft.com/office/drawing/2010/main" val="0"/>
                          </a:ext>
                        </a:extLst>
                      </a:blip>
                      <a:stretch>
                        <a:fillRect/>
                      </a:stretch>
                    </pic:blipFill>
                    <pic:spPr>
                      <a:xfrm>
                        <a:off x="0" y="0"/>
                        <a:ext cx="4755292" cy="3574090"/>
                      </a:xfrm>
                      <a:prstGeom prst="rect">
                        <a:avLst/>
                      </a:prstGeom>
                    </pic:spPr>
                  </pic:pic>
                </a:graphicData>
              </a:graphic>
            </wp:inline>
          </w:drawing>
        </w:r>
        <w:r>
          <w:rPr>
            <w:b/>
            <w:noProof/>
          </w:rPr>
          <w:drawing>
            <wp:inline distT="0" distB="0" distL="0" distR="0">
              <wp:extent cx="4732430" cy="3589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PNG"/>
                      <pic:cNvPicPr/>
                    </pic:nvPicPr>
                    <pic:blipFill>
                      <a:blip r:embed="rId13">
                        <a:extLst>
                          <a:ext uri="{28A0092B-C50C-407E-A947-70E740481C1C}">
                            <a14:useLocalDpi xmlns:a14="http://schemas.microsoft.com/office/drawing/2010/main" val="0"/>
                          </a:ext>
                        </a:extLst>
                      </a:blip>
                      <a:stretch>
                        <a:fillRect/>
                      </a:stretch>
                    </pic:blipFill>
                    <pic:spPr>
                      <a:xfrm>
                        <a:off x="0" y="0"/>
                        <a:ext cx="4732430" cy="3589331"/>
                      </a:xfrm>
                      <a:prstGeom prst="rect">
                        <a:avLst/>
                      </a:prstGeom>
                    </pic:spPr>
                  </pic:pic>
                </a:graphicData>
              </a:graphic>
            </wp:inline>
          </w:drawing>
        </w:r>
      </w:ins>
      <w:del w:id="54" w:author="Brian Dew" w:date="2017-07-25T17:00:00Z">
        <w:r w:rsidR="000D7346" w:rsidRPr="000D7346" w:rsidDel="008816A7">
          <w:rPr>
            <w:b/>
          </w:rPr>
          <w:delText>Figures 5a and 5b same shading as Fig 1</w:delText>
        </w:r>
      </w:del>
    </w:p>
    <w:p w:rsidR="00D27328" w:rsidRDefault="00D27328" w:rsidP="00ED2A02"/>
    <w:p w:rsidR="000D7346" w:rsidRDefault="000D7346" w:rsidP="00ED2A02">
      <w:r>
        <w:t xml:space="preserve">Figure 5a shows a sharp rise in the EPOP for women between the age of </w:t>
      </w:r>
      <w:del w:id="55" w:author="Brian Dew" w:date="2017-07-25T17:53:00Z">
        <w:r w:rsidDel="002B0754">
          <w:delText xml:space="preserve">55 </w:delText>
        </w:r>
      </w:del>
      <w:ins w:id="56" w:author="Brian Dew" w:date="2017-07-25T17:53:00Z">
        <w:r w:rsidR="002B0754">
          <w:t>45</w:t>
        </w:r>
        <w:r w:rsidR="002B0754">
          <w:t xml:space="preserve"> </w:t>
        </w:r>
      </w:ins>
      <w:r>
        <w:t xml:space="preserve">and </w:t>
      </w:r>
      <w:del w:id="57" w:author="Brian Dew" w:date="2017-07-25T17:53:00Z">
        <w:r w:rsidDel="002B0754">
          <w:delText xml:space="preserve">64 </w:delText>
        </w:r>
      </w:del>
      <w:ins w:id="58" w:author="Brian Dew" w:date="2017-07-25T17:53:00Z">
        <w:r w:rsidR="002B0754">
          <w:t>5</w:t>
        </w:r>
        <w:r w:rsidR="002B0754">
          <w:t xml:space="preserve">4 </w:t>
        </w:r>
      </w:ins>
      <w:ins w:id="59" w:author="Brian Dew" w:date="2017-07-25T17:54:00Z">
        <w:r w:rsidR="002B0754">
          <w:t xml:space="preserve">and between the age of 25-34 </w:t>
        </w:r>
      </w:ins>
      <w:r>
        <w:t xml:space="preserve">in the high tax period and somewhat smaller increases for women between the ages of </w:t>
      </w:r>
      <w:del w:id="60" w:author="Brian Dew" w:date="2017-07-25T17:54:00Z">
        <w:r w:rsidDel="002B0754">
          <w:lastRenderedPageBreak/>
          <w:delText xml:space="preserve">25 </w:delText>
        </w:r>
      </w:del>
      <w:ins w:id="61" w:author="Brian Dew" w:date="2017-07-25T17:54:00Z">
        <w:r w:rsidR="002B0754">
          <w:t>35</w:t>
        </w:r>
        <w:r w:rsidR="002B0754">
          <w:t xml:space="preserve"> </w:t>
        </w:r>
      </w:ins>
      <w:r>
        <w:t xml:space="preserve">to </w:t>
      </w:r>
      <w:del w:id="62" w:author="Brian Dew" w:date="2017-07-25T17:54:00Z">
        <w:r w:rsidDel="002B0754">
          <w:delText xml:space="preserve">54 </w:delText>
        </w:r>
      </w:del>
      <w:ins w:id="63" w:author="Brian Dew" w:date="2017-07-25T17:54:00Z">
        <w:r w:rsidR="002B0754">
          <w:t>4</w:t>
        </w:r>
        <w:r w:rsidR="002B0754">
          <w:t>4</w:t>
        </w:r>
      </w:ins>
      <w:del w:id="64" w:author="Brian Dew" w:date="2017-07-25T17:54:00Z">
        <w:r w:rsidDel="002B0754">
          <w:delText>and 20 to 24</w:delText>
        </w:r>
      </w:del>
      <w:r>
        <w:t>. The EPOP for the</w:t>
      </w:r>
      <w:ins w:id="65" w:author="Brian Dew" w:date="2017-07-25T17:55:00Z">
        <w:r w:rsidR="002B0754">
          <w:t>se three groups</w:t>
        </w:r>
      </w:ins>
      <w:r>
        <w:t xml:space="preserve"> </w:t>
      </w:r>
      <w:del w:id="66" w:author="Brian Dew" w:date="2017-07-25T17:55:00Z">
        <w:r w:rsidDel="002B0754">
          <w:delText xml:space="preserve">latter two groups </w:delText>
        </w:r>
      </w:del>
      <w:r>
        <w:t>falls in the low tax period</w:t>
      </w:r>
      <w:ins w:id="67" w:author="Brian Dew" w:date="2017-07-25T17:56:00Z">
        <w:r w:rsidR="002B0754">
          <w:t xml:space="preserve"> by around 4.0 percentage points</w:t>
        </w:r>
      </w:ins>
      <w:del w:id="68" w:author="Brian Dew" w:date="2017-07-25T17:55:00Z">
        <w:r w:rsidDel="002B0754">
          <w:delText>, while it continue to rise for the 55 to 64 age cohort</w:delText>
        </w:r>
      </w:del>
      <w:r>
        <w:t>.</w:t>
      </w:r>
    </w:p>
    <w:p w:rsidR="000D7346" w:rsidRDefault="000D7346" w:rsidP="00ED2A02">
      <w:r>
        <w:t xml:space="preserve">Figure 5b shows the EPOPs for women between the ages of 16 to </w:t>
      </w:r>
      <w:del w:id="69" w:author="Brian Dew" w:date="2017-07-25T17:56:00Z">
        <w:r w:rsidDel="002B0754">
          <w:delText xml:space="preserve">19 </w:delText>
        </w:r>
      </w:del>
      <w:ins w:id="70" w:author="Brian Dew" w:date="2017-07-25T17:56:00Z">
        <w:r w:rsidR="002B0754">
          <w:t>24, between the ages of 55 to 64,</w:t>
        </w:r>
        <w:r w:rsidR="002B0754">
          <w:t xml:space="preserve"> </w:t>
        </w:r>
      </w:ins>
      <w:r>
        <w:t xml:space="preserve">and over age 65 in the high tax and low tax period. </w:t>
      </w:r>
      <w:ins w:id="71" w:author="Brian Dew" w:date="2017-07-25T17:57:00Z">
        <w:r w:rsidR="002B0754">
          <w:t>All three</w:t>
        </w:r>
      </w:ins>
      <w:del w:id="72" w:author="Brian Dew" w:date="2017-07-25T17:57:00Z">
        <w:r w:rsidDel="002B0754">
          <w:delText>Both</w:delText>
        </w:r>
      </w:del>
      <w:r>
        <w:t xml:space="preserve"> rise </w:t>
      </w:r>
      <w:del w:id="73" w:author="Brian Dew" w:date="2017-07-25T17:57:00Z">
        <w:r w:rsidDel="002B0754">
          <w:delText xml:space="preserve">modestly </w:delText>
        </w:r>
      </w:del>
      <w:r>
        <w:t xml:space="preserve">in the high tax period. The EPOP for women </w:t>
      </w:r>
      <w:ins w:id="74" w:author="Brian Dew" w:date="2017-07-25T17:58:00Z">
        <w:r w:rsidR="002B0754">
          <w:t xml:space="preserve">between the ages of 55 and 64 and </w:t>
        </w:r>
      </w:ins>
      <w:r>
        <w:t xml:space="preserve">over age 65 continues to increase in the low tax period. By contrast, the EPOP for women between the aged 16 to </w:t>
      </w:r>
      <w:del w:id="75" w:author="Brian Dew" w:date="2017-07-25T17:59:00Z">
        <w:r w:rsidDel="002B0754">
          <w:delText xml:space="preserve">19 </w:delText>
        </w:r>
      </w:del>
      <w:ins w:id="76" w:author="Brian Dew" w:date="2017-07-25T17:59:00Z">
        <w:r w:rsidR="002B0754">
          <w:t>24</w:t>
        </w:r>
        <w:r w:rsidR="002B0754">
          <w:t xml:space="preserve"> </w:t>
        </w:r>
      </w:ins>
      <w:r>
        <w:t xml:space="preserve">falls by </w:t>
      </w:r>
      <w:del w:id="77" w:author="Brian Dew" w:date="2017-07-25T17:58:00Z">
        <w:r w:rsidDel="002B0754">
          <w:delText>almost 20</w:delText>
        </w:r>
      </w:del>
      <w:ins w:id="78" w:author="Brian Dew" w:date="2017-07-25T17:58:00Z">
        <w:r w:rsidR="002B0754">
          <w:t>more than 10</w:t>
        </w:r>
      </w:ins>
      <w:r>
        <w:t xml:space="preserve"> percentage points in the low tax period.</w:t>
      </w:r>
    </w:p>
    <w:p w:rsidR="000D7346" w:rsidRDefault="000D7346" w:rsidP="00ED2A02">
      <w:r>
        <w:t>The pattern shown in these figures does not inspire confidence in the view that lower tax rates will lead more people to work. It is likely that the main reason that EPOPs fell after 2000 was less demand in the economy. The late 1990s was fueled by a stock market bubble. This demand was briefly replaced in part by the housing bubble, but since the bubble’s collapse, and the resulting recession, the economy has arguably been constrained by a lack of demand, which means that workers see fewer employment opportunities.</w:t>
      </w:r>
    </w:p>
    <w:p w:rsidR="000D7346" w:rsidRDefault="000D7346" w:rsidP="00ED2A02">
      <w:r>
        <w:t>However this is not a supply s</w:t>
      </w:r>
      <w:bookmarkStart w:id="79" w:name="_GoBack"/>
      <w:bookmarkEnd w:id="79"/>
      <w:r>
        <w:t xml:space="preserve">ide story. More workers in almost every age group were willing to work in the relatively higher tax 1990s than are working now. </w:t>
      </w:r>
      <w:r w:rsidR="009D4302">
        <w:t xml:space="preserve">There are obviously other factors that complicate the story, but the experience of the last quarter century certainly does not support a simple story whereby lower tax rates lead to more willingness to work. </w:t>
      </w:r>
    </w:p>
    <w:p w:rsidR="000D7346" w:rsidRDefault="000D7346" w:rsidP="00ED2A02"/>
    <w:sectPr w:rsidR="000D7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B96" w:rsidRDefault="00AB7B96" w:rsidP="00C96E54">
      <w:pPr>
        <w:spacing w:after="0" w:line="240" w:lineRule="auto"/>
      </w:pPr>
      <w:r>
        <w:separator/>
      </w:r>
    </w:p>
  </w:endnote>
  <w:endnote w:type="continuationSeparator" w:id="0">
    <w:p w:rsidR="00AB7B96" w:rsidRDefault="00AB7B96" w:rsidP="00C9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B96" w:rsidRDefault="00AB7B96" w:rsidP="00C96E54">
      <w:pPr>
        <w:spacing w:after="0" w:line="240" w:lineRule="auto"/>
      </w:pPr>
      <w:r>
        <w:separator/>
      </w:r>
    </w:p>
  </w:footnote>
  <w:footnote w:type="continuationSeparator" w:id="0">
    <w:p w:rsidR="00AB7B96" w:rsidRDefault="00AB7B96" w:rsidP="00C96E54">
      <w:pPr>
        <w:spacing w:after="0" w:line="240" w:lineRule="auto"/>
      </w:pPr>
      <w:r>
        <w:continuationSeparator/>
      </w:r>
    </w:p>
  </w:footnote>
  <w:footnote w:id="1">
    <w:p w:rsidR="00C96E54" w:rsidRDefault="00C96E54">
      <w:pPr>
        <w:pStyle w:val="FootnoteText"/>
      </w:pPr>
      <w:r>
        <w:rPr>
          <w:rStyle w:val="FootnoteReference"/>
        </w:rPr>
        <w:footnoteRef/>
      </w:r>
      <w:r>
        <w:t xml:space="preserve"> This discussion refers to EPOPs rather than Labor Force Participation Rates (LFPR), since LFPR depends on the decision of unemployed workers to stay in the labor market. The decision to stay in the labor market is in turn dependent in part on the rules for unemployment benefits. </w:t>
      </w:r>
      <w:hyperlink r:id="rId1" w:history="1">
        <w:r w:rsidRPr="00C96E54">
          <w:rPr>
            <w:rStyle w:val="Hyperlink"/>
          </w:rPr>
          <w:t>Research</w:t>
        </w:r>
      </w:hyperlink>
      <w:r>
        <w:t xml:space="preserve"> shows that people often give up looking for work if they are no longer eligible for unemployment benefits. Since benefits were getting stingier in the last fifteen years, this would likely lead to lower reported LFPRs even if there was no actual change in willingness to work. Using EPOPs gets around this problem.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02"/>
    <w:rsid w:val="000821B8"/>
    <w:rsid w:val="000D7346"/>
    <w:rsid w:val="000F30F3"/>
    <w:rsid w:val="002B0754"/>
    <w:rsid w:val="0076354B"/>
    <w:rsid w:val="00826164"/>
    <w:rsid w:val="008816A7"/>
    <w:rsid w:val="009D4302"/>
    <w:rsid w:val="009F2396"/>
    <w:rsid w:val="00AB7B96"/>
    <w:rsid w:val="00C35586"/>
    <w:rsid w:val="00C96E54"/>
    <w:rsid w:val="00CE768C"/>
    <w:rsid w:val="00D27328"/>
    <w:rsid w:val="00E05059"/>
    <w:rsid w:val="00E101CB"/>
    <w:rsid w:val="00ED2A02"/>
    <w:rsid w:val="00F14C79"/>
    <w:rsid w:val="00FC1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89C3"/>
  <w15:chartTrackingRefBased/>
  <w15:docId w15:val="{2D8C300B-CD63-4A36-B420-42BB101F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
    <w:name w:val="field-items"/>
    <w:basedOn w:val="DefaultParagraphFont"/>
    <w:rsid w:val="00ED2A02"/>
  </w:style>
  <w:style w:type="character" w:styleId="Hyperlink">
    <w:name w:val="Hyperlink"/>
    <w:basedOn w:val="DefaultParagraphFont"/>
    <w:uiPriority w:val="99"/>
    <w:unhideWhenUsed/>
    <w:rsid w:val="00ED2A02"/>
    <w:rPr>
      <w:color w:val="0000FF"/>
      <w:u w:val="single"/>
    </w:rPr>
  </w:style>
  <w:style w:type="paragraph" w:styleId="FootnoteText">
    <w:name w:val="footnote text"/>
    <w:basedOn w:val="Normal"/>
    <w:link w:val="FootnoteTextChar"/>
    <w:uiPriority w:val="99"/>
    <w:semiHidden/>
    <w:unhideWhenUsed/>
    <w:rsid w:val="00C96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E54"/>
    <w:rPr>
      <w:sz w:val="20"/>
      <w:szCs w:val="20"/>
    </w:rPr>
  </w:style>
  <w:style w:type="character" w:styleId="FootnoteReference">
    <w:name w:val="footnote reference"/>
    <w:basedOn w:val="DefaultParagraphFont"/>
    <w:uiPriority w:val="99"/>
    <w:semiHidden/>
    <w:unhideWhenUsed/>
    <w:rsid w:val="00C96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ber.org/papers/w17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401A-6698-43DB-9091-C159704B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Baker</dc:creator>
  <cp:keywords/>
  <dc:description/>
  <cp:lastModifiedBy>Brian Dew</cp:lastModifiedBy>
  <cp:revision>3</cp:revision>
  <dcterms:created xsi:type="dcterms:W3CDTF">2017-07-25T21:01:00Z</dcterms:created>
  <dcterms:modified xsi:type="dcterms:W3CDTF">2017-07-25T21:59:00Z</dcterms:modified>
</cp:coreProperties>
</file>
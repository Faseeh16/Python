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b/>
        </w:rPr>
      </w:pPr>
      <w:r>
        <w:rPr>
          <w:b/>
        </w:rPr>
        <w:t xml:space="preserve">Note to Employers: </w:t>
      </w:r>
      <w:r w:rsidR="00106EA2">
        <w:rPr>
          <w:b/>
        </w:rPr>
        <w:t xml:space="preserve">the </w:t>
      </w:r>
      <w:r w:rsidRPr="00D96462">
        <w:rPr>
          <w:b/>
        </w:rPr>
        <w:t>Construction Labor Market Not as Tight as Advertised</w:t>
      </w:r>
    </w:p>
    <w:p w14:paraId="681ABCB8" w14:textId="135EE2F1" w:rsidR="00880746" w:rsidRDefault="00880746">
      <w:r>
        <w:t xml:space="preserve">Numerous recent </w:t>
      </w:r>
      <w:r w:rsidR="00310AA0">
        <w:t>news stories</w:t>
      </w:r>
      <w:r>
        <w:t xml:space="preserve"> describe the labor market for construction jobs as excessively tight</w:t>
      </w:r>
      <w:ins w:id="0" w:author="Brian Dew" w:date="2017-07-24T17:59:00Z">
        <w:r w:rsidR="00C84BDC">
          <w:rPr>
            <w:rStyle w:val="FootnoteReference"/>
          </w:rPr>
          <w:footnoteReference w:id="1"/>
        </w:r>
      </w:ins>
      <w:r>
        <w:t xml:space="preserve">. </w:t>
      </w:r>
      <w:r w:rsidR="00106EA2">
        <w:t>Construction e</w:t>
      </w:r>
      <w:r>
        <w:t xml:space="preserve">mployers </w:t>
      </w:r>
      <w:r w:rsidR="00106EA2">
        <w:t xml:space="preserve">struggle </w:t>
      </w:r>
      <w:r>
        <w:t xml:space="preserve">to find </w:t>
      </w:r>
      <w:r w:rsidR="00106EA2">
        <w:t xml:space="preserve">blue-collar </w:t>
      </w:r>
      <w:r>
        <w:t>workers, these stories claim, and therefore</w:t>
      </w:r>
      <w:r w:rsidR="00106EA2">
        <w:t xml:space="preserve"> are supposedly</w:t>
      </w:r>
      <w:r>
        <w:t xml:space="preserve"> </w:t>
      </w:r>
      <w:hyperlink r:id="rId7"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xml:space="preserve">, or being </w:t>
      </w:r>
      <w:hyperlink r:id="rId8" w:history="1">
        <w:r w:rsidR="00D55F09" w:rsidRPr="00D55F09">
          <w:rPr>
            <w:rStyle w:val="Hyperlink"/>
          </w:rPr>
          <w:t>forced to turn down work</w:t>
        </w:r>
      </w:hyperlink>
      <w:r>
        <w:t xml:space="preserve">. </w:t>
      </w:r>
      <w:r w:rsidR="00106EA2">
        <w:t xml:space="preserve">These employers and journalists often make basic errors when telling these stories. They conflate blue- and white-collar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9"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3E4B803B" w:rsidR="007E080D" w:rsidRDefault="00BC7F28">
      <w:pPr>
        <w:rPr>
          <w:ins w:id="6" w:author="Brian Dew" w:date="2017-07-21T13:47:00Z"/>
        </w:rPr>
      </w:pPr>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blue-collar, unskilled and skilled workers that are often talked about, the results likely hold for these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p>
    <w:p w14:paraId="71833B03" w14:textId="6C36D041" w:rsidR="0028607F" w:rsidRDefault="0028607F">
      <w:commentRangeStart w:id="7"/>
      <w:ins w:id="8" w:author="Brian Dew" w:date="2017-07-21T13:47:00Z">
        <w:r>
          <w:rPr>
            <w:noProof/>
          </w:rPr>
          <w:lastRenderedPageBreak/>
          <w:drawing>
            <wp:inline distT="0" distB="0" distL="0" distR="0" wp14:anchorId="0DE036BE" wp14:editId="147DFD69">
              <wp:extent cx="3886200" cy="2720340"/>
              <wp:effectExtent l="0" t="0" r="0" b="3810"/>
              <wp:docPr id="1" name="Chart 1">
                <a:extLst xmlns:a="http://schemas.openxmlformats.org/drawingml/2006/main">
                  <a:ext uri="{FF2B5EF4-FFF2-40B4-BE49-F238E27FC236}">
                    <a16:creationId xmlns:a16="http://schemas.microsoft.com/office/drawing/2014/main" id="{70585A00-5687-4B6F-BEBE-F3555339C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commentRangeEnd w:id="7"/>
      <w:r w:rsidR="00337643">
        <w:rPr>
          <w:rStyle w:val="CommentReference"/>
        </w:rPr>
        <w:commentReference w:id="7"/>
      </w:r>
    </w:p>
    <w:p w14:paraId="7F07CCDF" w14:textId="505750FF" w:rsidR="002035A3" w:rsidRDefault="00BC7F28" w:rsidP="002035A3">
      <w:pPr>
        <w:rPr>
          <w:ins w:id="9" w:author="Brian Dew" w:date="2017-07-21T13:47:00Z"/>
        </w:rPr>
      </w:pPr>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This shows up in economic dat</w:t>
      </w:r>
      <w:bookmarkStart w:id="10" w:name="_GoBack"/>
      <w:bookmarkEnd w:id="10"/>
      <w:r w:rsidR="002035A3">
        <w:t>a as average hours worked per week. Construction industry hours worked</w:t>
      </w:r>
      <w:r w:rsidR="00DA0ECF">
        <w:t>, on a seasonally adjusted basis,</w:t>
      </w:r>
      <w:r w:rsidR="002035A3">
        <w:t xml:space="preserve"> are currently near their lowest level since 2014. If the labor market were excessively tight, management would be incentivized to offer more hours to existing workers. Recent data do not confirm this possibility</w:t>
      </w:r>
      <w:r w:rsidR="005502A6">
        <w:t xml:space="preserve"> for the construction industry at large</w:t>
      </w:r>
      <w:r w:rsidR="002035A3">
        <w:t xml:space="preserve">, and show that managers have been offering fewer hours over the past year. </w:t>
      </w:r>
      <w:r w:rsidR="005502A6">
        <w:t>This suggests the same for blue-collar workers in the industry.</w:t>
      </w:r>
    </w:p>
    <w:p w14:paraId="40CB2FC3" w14:textId="26BD7145" w:rsidR="0028607F" w:rsidRDefault="0028607F" w:rsidP="002035A3">
      <w:commentRangeStart w:id="11"/>
      <w:ins w:id="12" w:author="Brian Dew" w:date="2017-07-21T13:48:00Z">
        <w:r>
          <w:rPr>
            <w:noProof/>
          </w:rPr>
          <w:drawing>
            <wp:inline distT="0" distB="0" distL="0" distR="0" wp14:anchorId="4CAF2BFF" wp14:editId="453BBE19">
              <wp:extent cx="3531870" cy="2225040"/>
              <wp:effectExtent l="0" t="0" r="0" b="3810"/>
              <wp:docPr id="3" name="Chart 3">
                <a:extLst xmlns:a="http://schemas.openxmlformats.org/drawingml/2006/main">
                  <a:ext uri="{FF2B5EF4-FFF2-40B4-BE49-F238E27FC236}">
                    <a16:creationId xmlns:a16="http://schemas.microsoft.com/office/drawing/2014/main" id="{1CF5CD7F-E741-42D7-911E-72E7BD38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commentRangeEnd w:id="11"/>
      <w:r w:rsidR="00337643">
        <w:rPr>
          <w:rStyle w:val="CommentReference"/>
        </w:rPr>
        <w:commentReference w:id="11"/>
      </w:r>
    </w:p>
    <w:p w14:paraId="694B8D6E" w14:textId="4E0CF76C" w:rsidR="00935F63" w:rsidRDefault="00935F63">
      <w:pPr>
        <w:rPr>
          <w:ins w:id="13" w:author="Brian Dew" w:date="2017-07-21T13:48:00Z"/>
        </w:rPr>
      </w:pPr>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2035A3">
        <w:t>Wages are what adjust to changes in the fundamental supply and demand relationship in labor markets. Looking at the data</w:t>
      </w:r>
      <w:r w:rsidR="00DA0ECF">
        <w:t xml:space="preserve"> on production and non-supervisory workers</w:t>
      </w:r>
      <w:r w:rsidR="002035A3">
        <w:t>, r</w:t>
      </w:r>
      <w:r>
        <w:t>eal wage growth in all sectors has been weak and construction is no exception. The most recent data on average hourly earnings</w:t>
      </w:r>
      <w:ins w:id="14" w:author="Brian Dew" w:date="2017-07-21T13:46:00Z">
        <w:r w:rsidR="0028607F">
          <w:t>, from June 2017</w:t>
        </w:r>
      </w:ins>
      <w:r>
        <w:t xml:space="preserve">, adjusted for inflation, </w:t>
      </w:r>
      <w:r>
        <w:lastRenderedPageBreak/>
        <w:t>show annual real wage growth of 0.</w:t>
      </w:r>
      <w:del w:id="15" w:author="Brian Dew" w:date="2017-07-21T13:46:00Z">
        <w:r w:rsidDel="0028607F">
          <w:delText>69</w:delText>
        </w:r>
        <w:r w:rsidR="005502A6" w:rsidDel="0028607F">
          <w:delText xml:space="preserve"> </w:delText>
        </w:r>
      </w:del>
      <w:ins w:id="16" w:author="Brian Dew" w:date="2017-07-21T13:46:00Z">
        <w:r w:rsidR="0028607F">
          <w:t xml:space="preserve">7 </w:t>
        </w:r>
      </w:ins>
      <w:r w:rsidR="005502A6">
        <w:t xml:space="preserve">percent </w:t>
      </w:r>
      <w:r>
        <w:t>for the construction sector compared to 0.</w:t>
      </w:r>
      <w:ins w:id="17" w:author="Brian Dew" w:date="2017-07-21T13:46:00Z">
        <w:r w:rsidR="0028607F">
          <w:t>8</w:t>
        </w:r>
      </w:ins>
      <w:del w:id="18" w:author="Brian Dew" w:date="2017-07-21T13:46:00Z">
        <w:r w:rsidDel="0028607F">
          <w:delText>63</w:delText>
        </w:r>
      </w:del>
      <w:r w:rsidR="005502A6">
        <w:t xml:space="preserve"> percent </w:t>
      </w:r>
      <w:r>
        <w:t xml:space="preserve">for all jobs. The story of </w:t>
      </w:r>
      <w:r w:rsidR="00B70A54">
        <w:t>strong</w:t>
      </w:r>
      <w:r>
        <w:t xml:space="preserve"> wage growth just doesn’t hold up.</w:t>
      </w:r>
    </w:p>
    <w:p w14:paraId="627CD95A" w14:textId="444CBCCD" w:rsidR="0028607F" w:rsidRDefault="00337643">
      <w:r>
        <w:rPr>
          <w:rStyle w:val="CommentReference"/>
        </w:rPr>
        <w:commentReference w:id="19"/>
      </w:r>
      <w:ins w:id="20" w:author="Brian Dew" w:date="2017-07-24T17:55:00Z">
        <w:r w:rsidR="00DD351B">
          <w:rPr>
            <w:noProof/>
          </w:rPr>
          <w:drawing>
            <wp:inline distT="0" distB="0" distL="0" distR="0" wp14:anchorId="4EF3D7DE" wp14:editId="40779717">
              <wp:extent cx="3310890" cy="2251710"/>
              <wp:effectExtent l="0" t="0" r="3810" b="0"/>
              <wp:docPr id="2" name="Chart 2">
                <a:extLst xmlns:a="http://schemas.openxmlformats.org/drawingml/2006/main">
                  <a:ext uri="{FF2B5EF4-FFF2-40B4-BE49-F238E27FC236}">
                    <a16:creationId xmlns:a16="http://schemas.microsoft.com/office/drawing/2014/main" id="{795D8756-EE3E-45AA-AB2C-0CF67C9F6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127DB012" w14:textId="39A79AB6" w:rsidR="005502A6" w:rsidRDefault="003A7C97">
      <w:r>
        <w:t>On a national level,</w:t>
      </w:r>
      <w:r w:rsidR="005502A6">
        <w:t xml:space="preserve"> the data doesn’t support the notion that there is a labor shortage for construction workers, which follows from </w:t>
      </w:r>
      <w:hyperlink r:id="rId15" w:history="1">
        <w:r w:rsidR="005502A6" w:rsidRPr="005502A6">
          <w:rPr>
            <w:rStyle w:val="Hyperlink"/>
          </w:rPr>
          <w:t>previous CEPR research</w:t>
        </w:r>
      </w:hyperlink>
      <w:r w:rsidR="005502A6">
        <w:t>. This is not to say that specific geographic locations 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5AE9AC49" w14:textId="6560B07B"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p>
    <w:p w14:paraId="518347B5" w14:textId="77777777" w:rsidR="00935F63" w:rsidRDefault="00935F63">
      <w:r>
        <w:t>Policies around funding for worker trainin</w:t>
      </w:r>
      <w:r w:rsidR="005F1648">
        <w:t>g and immigration can both affect the supply of workers in ways that allow the industry to avoid increasing wages or offering more hours (</w:t>
      </w:r>
      <w:r w:rsidR="00A5176E">
        <w:t>the latter</w:t>
      </w:r>
      <w:r w:rsidR="005F1648">
        <w:t xml:space="preserve"> can be expensive if the additional hours require more benefits to be offered or trigger overtime pay). The construction industry has pushed </w:t>
      </w:r>
      <w:hyperlink r:id="rId16" w:history="1">
        <w:r w:rsidR="005F1648" w:rsidRPr="00287B8D">
          <w:rPr>
            <w:rStyle w:val="Hyperlink"/>
          </w:rPr>
          <w:t>effectively</w:t>
        </w:r>
      </w:hyperlink>
      <w:r w:rsidR="005F1648">
        <w:t xml:space="preserve">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14:paraId="3462C6C4" w14:textId="77777777" w:rsidR="005F1648" w:rsidRDefault="005F1648">
      <w:r>
        <w:t xml:space="preserve">Additionally, a tight labor market narrative </w:t>
      </w:r>
      <w:r w:rsidR="00287B8D">
        <w:t>has</w:t>
      </w:r>
      <w:r>
        <w:t xml:space="preserve"> be</w:t>
      </w:r>
      <w:r w:rsidR="00287B8D">
        <w:t>en</w:t>
      </w:r>
      <w:r>
        <w:t xml:space="preserve"> used to </w:t>
      </w:r>
      <w:hyperlink r:id="rId17" w:history="1">
        <w:r w:rsidRPr="00287B8D">
          <w:rPr>
            <w:rStyle w:val="Hyperlink"/>
          </w:rPr>
          <w:t>increase</w:t>
        </w:r>
      </w:hyperlink>
      <w:r>
        <w:t xml:space="preserve"> the number of </w:t>
      </w:r>
      <w:r w:rsidR="00287B8D">
        <w:t xml:space="preserve">H2-B </w:t>
      </w:r>
      <w:r>
        <w:t xml:space="preserve">work visas issued. Such visas as usually reserved for instances where the demand for a certain set of skills exceeds the domestic supply. With so many unemployed experienced construction workers, it seems like a stretch to conclude that </w:t>
      </w:r>
      <w:r w:rsidR="00C7504F">
        <w:t>the industry can’t find enough qualified workers</w:t>
      </w:r>
      <w:r>
        <w:t xml:space="preserve">. </w:t>
      </w:r>
    </w:p>
    <w:p w14:paraId="4C702924" w14:textId="77777777" w:rsidR="00E200FF" w:rsidRPr="00935F63" w:rsidRDefault="00287B8D">
      <w:pPr>
        <w:rPr>
          <w:b/>
        </w:rPr>
      </w:pPr>
      <w:r>
        <w:rPr>
          <w:b/>
        </w:rPr>
        <w:t>But construction work tends to be more seasonal and cyclical</w:t>
      </w:r>
    </w:p>
    <w:p w14:paraId="05E71F0D" w14:textId="77777777" w:rsidR="00E200FF" w:rsidRDefault="005F1648" w:rsidP="006F13AF">
      <w:r>
        <w:lastRenderedPageBreak/>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14:paraId="0E9EE874" w14:textId="77777777" w:rsidR="004D4CAA" w:rsidRDefault="004D4CAA" w:rsidP="006F13AF">
      <w:r>
        <w:t xml:space="preserve">A policy-related push to increase the number of people with construction-related skills may have the unintended consequence of increasing unemployment during slow months and economic downturns. </w:t>
      </w:r>
      <w:r w:rsidR="00287B8D">
        <w:t xml:space="preserve">This would allow continued wage stagnation to worsen and result in a labor market that is only more slanted towards employers. </w:t>
      </w:r>
    </w:p>
    <w:p w14:paraId="01485C7F" w14:textId="1AFAE475" w:rsidR="00D55F09" w:rsidRDefault="00C87351" w:rsidP="006F13AF">
      <w:r>
        <w:t xml:space="preserve">Instead, perhaps there should be a training program, sponsored and financed by the construction industry, for employers. This program could address the well-documented </w:t>
      </w:r>
      <w:hyperlink r:id="rId18" w:history="1">
        <w:r w:rsidRPr="00C87351">
          <w:rPr>
            <w:rStyle w:val="Hyperlink"/>
          </w:rPr>
          <w:t>skills</w:t>
        </w:r>
      </w:hyperlink>
      <w:r>
        <w:t xml:space="preserve"> </w:t>
      </w:r>
      <w:hyperlink r:id="rId19" w:history="1">
        <w:r w:rsidRPr="00C87351">
          <w:rPr>
            <w:rStyle w:val="Hyperlink"/>
          </w:rPr>
          <w:t>shortage</w:t>
        </w:r>
      </w:hyperlink>
      <w:r>
        <w:t xml:space="preserve"> among construction employers and train them in basic economics, for example, teaching them that offering higher wages will </w:t>
      </w:r>
      <w:r w:rsidR="00166BBA">
        <w:t>in most cases</w:t>
      </w:r>
      <w:r>
        <w:t xml:space="preserve"> lead to more qualified workers applying to their open positions. It could also teach them that the supposed “</w:t>
      </w:r>
      <w:hyperlink r:id="rId20" w:history="1">
        <w:r w:rsidRPr="00C87351">
          <w:rPr>
            <w:rStyle w:val="Hyperlink"/>
          </w:rPr>
          <w:t>skills mismatch</w:t>
        </w:r>
      </w:hyperlink>
      <w:r>
        <w:t xml:space="preserve">” between unemployed workers and open positions, which is frequently used to explain labor shortages, not only doesn’t fit the data, it does not really apply to </w:t>
      </w:r>
      <w:r w:rsidR="00166BBA">
        <w:t>blue-collar workers in industry</w:t>
      </w:r>
      <w:r>
        <w:t>.</w:t>
      </w:r>
    </w:p>
    <w:p w14:paraId="47342E3F" w14:textId="5417A49C" w:rsidR="003A7C97" w:rsidRDefault="00020710">
      <w:r>
        <w:t>As for the government’s role, it could pursue policies that make often-difficult construction jobs more attractive to workers. This could include mandating vacation and sick leave, improving the Affordable Care Act, and strengthening workers’ compensation and disability programs. These are important policies that would make more construction jobs “good jobs” and lead to more workers applying for them.</w:t>
      </w:r>
    </w:p>
    <w:sectPr w:rsidR="003A7C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evin Cashman" w:date="2017-07-24T16:54:00Z" w:initials="KC">
    <w:p w14:paraId="2B8104C6" w14:textId="2B9E0321" w:rsidR="00337643" w:rsidRDefault="00337643">
      <w:pPr>
        <w:pStyle w:val="CommentText"/>
      </w:pPr>
      <w:r>
        <w:rPr>
          <w:rStyle w:val="CommentReference"/>
        </w:rPr>
        <w:annotationRef/>
      </w:r>
      <w:r>
        <w:t>I would get rid of the legend and directly label one of the set of bars. (just my preference and also default for my color blindness)</w:t>
      </w:r>
    </w:p>
  </w:comment>
  <w:comment w:id="11" w:author="Kevin Cashman" w:date="2017-07-24T16:55:00Z" w:initials="KC">
    <w:p w14:paraId="67EAE2E6" w14:textId="470199F2" w:rsidR="00337643" w:rsidRDefault="00337643">
      <w:pPr>
        <w:pStyle w:val="CommentText"/>
      </w:pPr>
      <w:r>
        <w:rPr>
          <w:rStyle w:val="CommentReference"/>
        </w:rPr>
        <w:annotationRef/>
      </w:r>
      <w:r>
        <w:t>I would do endpoints on the line and label them, getting rid of the y axis and gridlines, centering the line</w:t>
      </w:r>
    </w:p>
  </w:comment>
  <w:comment w:id="19" w:author="Kevin Cashman" w:date="2017-07-24T16:57:00Z" w:initials="KC">
    <w:p w14:paraId="237BA126" w14:textId="0543E1B9" w:rsidR="00337643" w:rsidRDefault="00337643">
      <w:pPr>
        <w:pStyle w:val="CommentText"/>
      </w:pPr>
      <w:r>
        <w:rPr>
          <w:rStyle w:val="CommentReference"/>
        </w:rPr>
        <w:annotationRef/>
      </w:r>
      <w:r>
        <w:t>I would adjust with the CPI-U, the CPI-W is mainly an artifact used for Social Security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8104C6" w15:done="1"/>
  <w15:commentEx w15:paraId="67EAE2E6" w15:done="1"/>
  <w15:commentEx w15:paraId="237BA12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A8721" w14:textId="77777777" w:rsidR="005B4477" w:rsidRDefault="005B4477" w:rsidP="00C84BDC">
      <w:pPr>
        <w:spacing w:after="0" w:line="240" w:lineRule="auto"/>
      </w:pPr>
      <w:r>
        <w:separator/>
      </w:r>
    </w:p>
  </w:endnote>
  <w:endnote w:type="continuationSeparator" w:id="0">
    <w:p w14:paraId="6119ACDA" w14:textId="77777777" w:rsidR="005B4477" w:rsidRDefault="005B4477" w:rsidP="00C8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F4CBB" w14:textId="77777777" w:rsidR="005B4477" w:rsidRDefault="005B4477" w:rsidP="00C84BDC">
      <w:pPr>
        <w:spacing w:after="0" w:line="240" w:lineRule="auto"/>
      </w:pPr>
      <w:r>
        <w:separator/>
      </w:r>
    </w:p>
  </w:footnote>
  <w:footnote w:type="continuationSeparator" w:id="0">
    <w:p w14:paraId="52CE0D90" w14:textId="77777777" w:rsidR="005B4477" w:rsidRDefault="005B4477" w:rsidP="00C84BDC">
      <w:pPr>
        <w:spacing w:after="0" w:line="240" w:lineRule="auto"/>
      </w:pPr>
      <w:r>
        <w:continuationSeparator/>
      </w:r>
    </w:p>
  </w:footnote>
  <w:footnote w:id="1">
    <w:p w14:paraId="3A34EF73" w14:textId="2B441C94" w:rsidR="00C84BDC" w:rsidRDefault="00C84BDC">
      <w:pPr>
        <w:pStyle w:val="FootnoteText"/>
      </w:pPr>
      <w:ins w:id="1" w:author="Brian Dew" w:date="2017-07-24T17:59:00Z">
        <w:r>
          <w:rPr>
            <w:rStyle w:val="FootnoteReference"/>
          </w:rPr>
          <w:footnoteRef/>
        </w:r>
        <w:r>
          <w:t xml:space="preserve"> While the overall unemployment rate is low</w:t>
        </w:r>
      </w:ins>
      <w:ins w:id="2" w:author="Brian Dew" w:date="2017-07-24T18:00:00Z">
        <w:r>
          <w:t>, leading some to conclude that the overall labor market is tight</w:t>
        </w:r>
      </w:ins>
      <w:ins w:id="3" w:author="Brian Dew" w:date="2017-07-24T17:59:00Z">
        <w:r>
          <w:t xml:space="preserve">,  </w:t>
        </w:r>
      </w:ins>
      <w:ins w:id="4" w:author="Brian Dew" w:date="2017-07-24T18:00:00Z">
        <w:r>
          <w:t xml:space="preserve">measures of labor force participation, as well as recent data on jobs growth, suggest that </w:t>
        </w:r>
      </w:ins>
      <w:ins w:id="5" w:author="Brian Dew" w:date="2017-07-24T18:01:00Z">
        <w:r>
          <w:t xml:space="preserve">there is still </w:t>
        </w:r>
        <w:r>
          <w:fldChar w:fldCharType="begin"/>
        </w:r>
        <w:r>
          <w:instrText xml:space="preserve"> HYPERLINK "http://cepr.net/data-bytes/jobs-bytes/jobs-2017-07" </w:instrText>
        </w:r>
        <w:r>
          <w:fldChar w:fldCharType="separate"/>
        </w:r>
        <w:r w:rsidRPr="00C84BDC">
          <w:rPr>
            <w:rStyle w:val="Hyperlink"/>
          </w:rPr>
          <w:t>room for the overall labor market to grow</w:t>
        </w:r>
        <w:r>
          <w:fldChar w:fldCharType="end"/>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rson w15:author="Kevin Cashman">
    <w15:presenceInfo w15:providerId="None" w15:userId="Kevin 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E141B"/>
    <w:rsid w:val="00106EA2"/>
    <w:rsid w:val="0016538A"/>
    <w:rsid w:val="00166BBA"/>
    <w:rsid w:val="002035A3"/>
    <w:rsid w:val="0028607F"/>
    <w:rsid w:val="00287B8D"/>
    <w:rsid w:val="002E7853"/>
    <w:rsid w:val="00310AA0"/>
    <w:rsid w:val="00337643"/>
    <w:rsid w:val="003A7C97"/>
    <w:rsid w:val="003B023B"/>
    <w:rsid w:val="004130E2"/>
    <w:rsid w:val="004D4CAA"/>
    <w:rsid w:val="00543C73"/>
    <w:rsid w:val="005502A6"/>
    <w:rsid w:val="005B4477"/>
    <w:rsid w:val="005E4BC3"/>
    <w:rsid w:val="005F1648"/>
    <w:rsid w:val="0061351B"/>
    <w:rsid w:val="0064647A"/>
    <w:rsid w:val="0066163D"/>
    <w:rsid w:val="006E0A1A"/>
    <w:rsid w:val="006E2DD6"/>
    <w:rsid w:val="006F13AF"/>
    <w:rsid w:val="00723B39"/>
    <w:rsid w:val="007415F0"/>
    <w:rsid w:val="00767704"/>
    <w:rsid w:val="007826A8"/>
    <w:rsid w:val="007E080D"/>
    <w:rsid w:val="00880746"/>
    <w:rsid w:val="00935F63"/>
    <w:rsid w:val="00967F77"/>
    <w:rsid w:val="00A5176E"/>
    <w:rsid w:val="00A9265B"/>
    <w:rsid w:val="00AD6560"/>
    <w:rsid w:val="00B1683F"/>
    <w:rsid w:val="00B70A54"/>
    <w:rsid w:val="00BB2BDD"/>
    <w:rsid w:val="00BC7F28"/>
    <w:rsid w:val="00C7504F"/>
    <w:rsid w:val="00C84BDC"/>
    <w:rsid w:val="00C87351"/>
    <w:rsid w:val="00CB6D25"/>
    <w:rsid w:val="00D55C71"/>
    <w:rsid w:val="00D55F09"/>
    <w:rsid w:val="00D96462"/>
    <w:rsid w:val="00DA0ECF"/>
    <w:rsid w:val="00DD351B"/>
    <w:rsid w:val="00DE5896"/>
    <w:rsid w:val="00E200FF"/>
    <w:rsid w:val="00F079EE"/>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 w:type="paragraph" w:styleId="FootnoteText">
    <w:name w:val="footnote text"/>
    <w:basedOn w:val="Normal"/>
    <w:link w:val="FootnoteTextChar"/>
    <w:uiPriority w:val="99"/>
    <w:semiHidden/>
    <w:unhideWhenUsed/>
    <w:rsid w:val="00C8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BDC"/>
    <w:rPr>
      <w:sz w:val="20"/>
      <w:szCs w:val="20"/>
    </w:rPr>
  </w:style>
  <w:style w:type="character" w:styleId="FootnoteReference">
    <w:name w:val="footnote reference"/>
    <w:basedOn w:val="DefaultParagraphFont"/>
    <w:uiPriority w:val="99"/>
    <w:semiHidden/>
    <w:unhideWhenUsed/>
    <w:rsid w:val="00C84BDC"/>
    <w:rPr>
      <w:vertAlign w:val="superscript"/>
    </w:rPr>
  </w:style>
  <w:style w:type="character" w:styleId="Mention">
    <w:name w:val="Mention"/>
    <w:basedOn w:val="DefaultParagraphFont"/>
    <w:uiPriority w:val="99"/>
    <w:semiHidden/>
    <w:unhideWhenUsed/>
    <w:rsid w:val="00C84B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abor-shortage-squeezes-real-estate-developers-1498595109" TargetMode="External"/><Relationship Id="rId13" Type="http://schemas.openxmlformats.org/officeDocument/2006/relationships/chart" Target="charts/chart2.xml"/><Relationship Id="rId18" Type="http://schemas.openxmlformats.org/officeDocument/2006/relationships/hyperlink" Target="http://cepr.net/blogs/beat-the-press/how-about-the-stupid-boss-theory-of-why-it-takes-so-long-to-fill-vacant-job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loomberg.com/news/articles/2017-06-27/want-a-1-million-paycheck-skip-college-and-go-work-in-a-lumberyard" TargetMode="External"/><Relationship Id="rId12" Type="http://schemas.microsoft.com/office/2011/relationships/commentsExtended" Target="commentsExtended.xml"/><Relationship Id="rId17" Type="http://schemas.openxmlformats.org/officeDocument/2006/relationships/hyperlink" Target="http://www.constructiondive.com/news/truly-no-better-option-h-2b-visas-for-construction-workers-spark-industr/421224/" TargetMode="External"/><Relationship Id="rId2" Type="http://schemas.openxmlformats.org/officeDocument/2006/relationships/styles" Target="styles.xml"/><Relationship Id="rId16" Type="http://schemas.openxmlformats.org/officeDocument/2006/relationships/hyperlink" Target="https://www.agc.org/news/2017/06/22/house-passage-perkins-act-legislation-important-step-addressing-growing-construction" TargetMode="External"/><Relationship Id="rId20" Type="http://schemas.openxmlformats.org/officeDocument/2006/relationships/hyperlink" Target="http://cepr.net/blogs/beat-the-press/the-skills-gap-that-always-explains-unemploymen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cepr.net/blogs/cepr-blog/is-there-a-labor-shortage-in-the-construction-industry"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cepr.net/blogs/beat-the-press/more-evidence-of-a-skills-shortage-among-employers" TargetMode="External"/><Relationship Id="rId4" Type="http://schemas.openxmlformats.org/officeDocument/2006/relationships/webSettings" Target="webSettings.xml"/><Relationship Id="rId9" Type="http://schemas.openxmlformats.org/officeDocument/2006/relationships/hyperlink" Target="http://cepr.net/blogs/beat-the-press/lessons-on-labor-economics-for-the-owner-of-a-roofing-company-in-nebraska" TargetMode="External"/><Relationship Id="rId14" Type="http://schemas.openxmlformats.org/officeDocument/2006/relationships/chart" Target="charts/chart3.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r>
              <a:rPr lang="en-US" sz="1400" b="1"/>
              <a:t>There are more unemployed workers per job opening in the construction sector</a:t>
            </a:r>
          </a:p>
        </c:rich>
      </c:tx>
      <c:layout>
        <c:manualLayout>
          <c:xMode val="edge"/>
          <c:yMode val="edge"/>
          <c:x val="4.5441612083356051E-2"/>
          <c:y val="4.1666666666666664E-2"/>
        </c:manualLayout>
      </c:layout>
      <c:overlay val="0"/>
      <c:spPr>
        <a:noFill/>
        <a:ln>
          <a:noFill/>
        </a:ln>
        <a:effectLst/>
      </c:spPr>
      <c:txPr>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405331381055114"/>
          <c:y val="0.25083333333333335"/>
          <c:w val="0.75967896446178651"/>
          <c:h val="0.64268518518518514"/>
        </c:manualLayout>
      </c:layout>
      <c:barChart>
        <c:barDir val="bar"/>
        <c:grouping val="clustered"/>
        <c:varyColors val="0"/>
        <c:ser>
          <c:idx val="0"/>
          <c:order val="0"/>
          <c:tx>
            <c:strRef>
              <c:f>Plots!$A$3</c:f>
              <c:strCache>
                <c:ptCount val="1"/>
                <c:pt idx="0">
                  <c:v>May 2016</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Plots!$B$3:$C$3</c:f>
              <c:numCache>
                <c:formatCode>General</c:formatCode>
                <c:ptCount val="2"/>
                <c:pt idx="0">
                  <c:v>1.3</c:v>
                </c:pt>
                <c:pt idx="1">
                  <c:v>2.5</c:v>
                </c:pt>
              </c:numCache>
            </c:numRef>
          </c:val>
          <c:extLst>
            <c:ext xmlns:c16="http://schemas.microsoft.com/office/drawing/2014/chart" uri="{C3380CC4-5D6E-409C-BE32-E72D297353CC}">
              <c16:uniqueId val="{00000000-22CC-4D28-82B9-DC53DA6A43C7}"/>
            </c:ext>
          </c:extLst>
        </c:ser>
        <c:ser>
          <c:idx val="1"/>
          <c:order val="1"/>
          <c:tx>
            <c:strRef>
              <c:f>Plots!$A$4</c:f>
              <c:strCache>
                <c:ptCount val="1"/>
                <c:pt idx="0">
                  <c:v>May 2017</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Plots!$B$4:$C$4</c:f>
              <c:numCache>
                <c:formatCode>General</c:formatCode>
                <c:ptCount val="2"/>
                <c:pt idx="0">
                  <c:v>1.2</c:v>
                </c:pt>
                <c:pt idx="1">
                  <c:v>3.3</c:v>
                </c:pt>
              </c:numCache>
            </c:numRef>
          </c:val>
          <c:extLst>
            <c:ext xmlns:c16="http://schemas.microsoft.com/office/drawing/2014/chart" uri="{C3380CC4-5D6E-409C-BE32-E72D297353CC}">
              <c16:uniqueId val="{00000001-22CC-4D28-82B9-DC53DA6A43C7}"/>
            </c:ext>
          </c:extLst>
        </c:ser>
        <c:dLbls>
          <c:showLegendKey val="0"/>
          <c:showVal val="0"/>
          <c:showCatName val="0"/>
          <c:showSerName val="0"/>
          <c:showPercent val="0"/>
          <c:showBubbleSize val="0"/>
        </c:dLbls>
        <c:gapWidth val="182"/>
        <c:axId val="-173936720"/>
        <c:axId val="-173928016"/>
      </c:barChart>
      <c:catAx>
        <c:axId val="-173936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8016"/>
        <c:crosses val="autoZero"/>
        <c:auto val="1"/>
        <c:lblAlgn val="ctr"/>
        <c:lblOffset val="100"/>
        <c:noMultiLvlLbl val="0"/>
      </c:catAx>
      <c:valAx>
        <c:axId val="-173928016"/>
        <c:scaling>
          <c:orientation val="minMax"/>
        </c:scaling>
        <c:delete val="1"/>
        <c:axPos val="b"/>
        <c:numFmt formatCode="General" sourceLinked="1"/>
        <c:majorTickMark val="none"/>
        <c:minorTickMark val="none"/>
        <c:tickLblPos val="nextTo"/>
        <c:crossAx val="-1739367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r>
              <a:rPr lang="en-US" sz="1400" b="1"/>
              <a:t>Construction</a:t>
            </a:r>
            <a:r>
              <a:rPr lang="en-US" sz="1400" b="1" baseline="0"/>
              <a:t> sector hours worked are flat over the past two years</a:t>
            </a:r>
            <a:r>
              <a:rPr lang="en-US" sz="1100" baseline="0"/>
              <a:t> Average weekly hours, seasonally adjusted)</a:t>
            </a:r>
          </a:p>
        </c:rich>
      </c:tx>
      <c:layout>
        <c:manualLayout>
          <c:xMode val="edge"/>
          <c:yMode val="edge"/>
          <c:x val="3.4493000874890635E-2"/>
          <c:y val="2.7777777777777776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1349936435939"/>
          <c:y val="0.44711690576349189"/>
          <c:w val="0.82015957552231522"/>
          <c:h val="0.3806686621364111"/>
        </c:manualLayout>
      </c:layout>
      <c:lineChart>
        <c:grouping val="standard"/>
        <c:varyColors val="0"/>
        <c:ser>
          <c:idx val="0"/>
          <c:order val="0"/>
          <c:spPr>
            <a:ln w="28575" cap="rnd">
              <a:solidFill>
                <a:schemeClr val="accent1"/>
              </a:solidFill>
              <a:round/>
            </a:ln>
            <a:effectLst/>
          </c:spPr>
          <c:marker>
            <c:symbol val="none"/>
          </c:marker>
          <c:dPt>
            <c:idx val="0"/>
            <c:marker>
              <c:symbol val="circle"/>
              <c:size val="7"/>
              <c:spPr>
                <a:solidFill>
                  <a:schemeClr val="accent1"/>
                </a:solidFill>
                <a:ln w="9525">
                  <a:solidFill>
                    <a:schemeClr val="accent1"/>
                  </a:solidFill>
                </a:ln>
                <a:effectLst/>
              </c:spPr>
            </c:marker>
            <c:bubble3D val="0"/>
            <c:extLst>
              <c:ext xmlns:c16="http://schemas.microsoft.com/office/drawing/2014/chart" uri="{C3380CC4-5D6E-409C-BE32-E72D297353CC}">
                <c16:uniqueId val="{00000000-8254-4281-9919-56F1164C36FB}"/>
              </c:ext>
            </c:extLst>
          </c:dPt>
          <c:dPt>
            <c:idx val="24"/>
            <c:marker>
              <c:symbol val="circle"/>
              <c:size val="7"/>
              <c:spPr>
                <a:solidFill>
                  <a:schemeClr val="accent1"/>
                </a:solidFill>
                <a:ln w="9525">
                  <a:solidFill>
                    <a:schemeClr val="accent1"/>
                  </a:solidFill>
                </a:ln>
                <a:effectLst/>
              </c:spPr>
            </c:marker>
            <c:bubble3D val="0"/>
            <c:extLst>
              <c:ext xmlns:c16="http://schemas.microsoft.com/office/drawing/2014/chart" uri="{C3380CC4-5D6E-409C-BE32-E72D297353CC}">
                <c16:uniqueId val="{00000001-8254-4281-9919-56F1164C36FB}"/>
              </c:ext>
            </c:extLst>
          </c:dPt>
          <c:dLbls>
            <c:dLbl>
              <c:idx val="0"/>
              <c:layout>
                <c:manualLayout>
                  <c:x val="-0.10787486515641856"/>
                  <c:y val="-9.1197461618667527E-2"/>
                </c:manualLayout>
              </c:layout>
              <c:tx>
                <c:rich>
                  <a:bodyPr/>
                  <a:lstStyle/>
                  <a:p>
                    <a:r>
                      <a:rPr lang="en-US"/>
                      <a:t>June 2015: </a:t>
                    </a:r>
                    <a:fld id="{D2AFC742-A650-467A-ABBF-D69E083F21E6}"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8254-4281-9919-56F1164C36FB}"/>
                </c:ext>
              </c:extLst>
            </c:dLbl>
            <c:dLbl>
              <c:idx val="24"/>
              <c:layout>
                <c:manualLayout>
                  <c:x val="-7.1916576770945703E-3"/>
                  <c:y val="-8.5489699061589902E-2"/>
                </c:manualLayout>
              </c:layout>
              <c:tx>
                <c:rich>
                  <a:bodyPr/>
                  <a:lstStyle/>
                  <a:p>
                    <a:r>
                      <a:rPr lang="en-US"/>
                      <a:t>June 2017: </a:t>
                    </a:r>
                    <a:fld id="{944DDF91-FF13-4531-9715-BF61740CD7C4}"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254-4281-9919-56F1164C36FB}"/>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Plots!$A$10:$A$34</c:f>
              <c:numCache>
                <c:formatCode>m/d/yyyy</c:formatCode>
                <c:ptCount val="25"/>
                <c:pt idx="0">
                  <c:v>42156</c:v>
                </c:pt>
                <c:pt idx="1">
                  <c:v>42186</c:v>
                </c:pt>
                <c:pt idx="2">
                  <c:v>42217</c:v>
                </c:pt>
                <c:pt idx="3">
                  <c:v>42248</c:v>
                </c:pt>
                <c:pt idx="4">
                  <c:v>42278</c:v>
                </c:pt>
                <c:pt idx="5">
                  <c:v>42309</c:v>
                </c:pt>
                <c:pt idx="6">
                  <c:v>42339</c:v>
                </c:pt>
                <c:pt idx="7">
                  <c:v>42370</c:v>
                </c:pt>
                <c:pt idx="8">
                  <c:v>42401</c:v>
                </c:pt>
                <c:pt idx="9">
                  <c:v>42430</c:v>
                </c:pt>
                <c:pt idx="10">
                  <c:v>42461</c:v>
                </c:pt>
                <c:pt idx="11">
                  <c:v>42491</c:v>
                </c:pt>
                <c:pt idx="12">
                  <c:v>42522</c:v>
                </c:pt>
                <c:pt idx="13">
                  <c:v>42552</c:v>
                </c:pt>
                <c:pt idx="14">
                  <c:v>42583</c:v>
                </c:pt>
                <c:pt idx="15">
                  <c:v>42614</c:v>
                </c:pt>
                <c:pt idx="16">
                  <c:v>42644</c:v>
                </c:pt>
                <c:pt idx="17">
                  <c:v>42675</c:v>
                </c:pt>
                <c:pt idx="18">
                  <c:v>42705</c:v>
                </c:pt>
                <c:pt idx="19">
                  <c:v>42736</c:v>
                </c:pt>
                <c:pt idx="20">
                  <c:v>42767</c:v>
                </c:pt>
                <c:pt idx="21">
                  <c:v>42795</c:v>
                </c:pt>
                <c:pt idx="22">
                  <c:v>42826</c:v>
                </c:pt>
                <c:pt idx="23">
                  <c:v>42856</c:v>
                </c:pt>
                <c:pt idx="24">
                  <c:v>42887</c:v>
                </c:pt>
              </c:numCache>
            </c:numRef>
          </c:cat>
          <c:val>
            <c:numRef>
              <c:f>Plots!$B$10:$B$34</c:f>
              <c:numCache>
                <c:formatCode>General</c:formatCode>
                <c:ptCount val="25"/>
                <c:pt idx="0">
                  <c:v>39.200000000000003</c:v>
                </c:pt>
                <c:pt idx="1">
                  <c:v>39</c:v>
                </c:pt>
                <c:pt idx="2">
                  <c:v>39.200000000000003</c:v>
                </c:pt>
                <c:pt idx="3">
                  <c:v>38.799999999999997</c:v>
                </c:pt>
                <c:pt idx="4">
                  <c:v>39.6</c:v>
                </c:pt>
                <c:pt idx="5">
                  <c:v>39.1</c:v>
                </c:pt>
                <c:pt idx="6">
                  <c:v>39.700000000000003</c:v>
                </c:pt>
                <c:pt idx="7">
                  <c:v>39.299999999999997</c:v>
                </c:pt>
                <c:pt idx="8">
                  <c:v>39.200000000000003</c:v>
                </c:pt>
                <c:pt idx="9">
                  <c:v>38.700000000000003</c:v>
                </c:pt>
                <c:pt idx="10">
                  <c:v>39.1</c:v>
                </c:pt>
                <c:pt idx="11">
                  <c:v>39.1</c:v>
                </c:pt>
                <c:pt idx="12">
                  <c:v>39.1</c:v>
                </c:pt>
                <c:pt idx="13">
                  <c:v>39.200000000000003</c:v>
                </c:pt>
                <c:pt idx="14">
                  <c:v>38.799999999999997</c:v>
                </c:pt>
                <c:pt idx="15">
                  <c:v>38.799999999999997</c:v>
                </c:pt>
                <c:pt idx="16">
                  <c:v>39.200000000000003</c:v>
                </c:pt>
                <c:pt idx="17">
                  <c:v>39.1</c:v>
                </c:pt>
                <c:pt idx="18">
                  <c:v>38.9</c:v>
                </c:pt>
                <c:pt idx="19">
                  <c:v>38.9</c:v>
                </c:pt>
                <c:pt idx="20">
                  <c:v>39.1</c:v>
                </c:pt>
                <c:pt idx="21">
                  <c:v>38.700000000000003</c:v>
                </c:pt>
                <c:pt idx="22">
                  <c:v>39.299999999999997</c:v>
                </c:pt>
                <c:pt idx="23">
                  <c:v>39.200000000000003</c:v>
                </c:pt>
                <c:pt idx="24">
                  <c:v>39.200000000000003</c:v>
                </c:pt>
              </c:numCache>
            </c:numRef>
          </c:val>
          <c:smooth val="0"/>
          <c:extLst>
            <c:ext xmlns:c16="http://schemas.microsoft.com/office/drawing/2014/chart" uri="{C3380CC4-5D6E-409C-BE32-E72D297353CC}">
              <c16:uniqueId val="{00000000-2550-4922-8D54-177D812647BE}"/>
            </c:ext>
          </c:extLst>
        </c:ser>
        <c:dLbls>
          <c:showLegendKey val="0"/>
          <c:showVal val="0"/>
          <c:showCatName val="0"/>
          <c:showSerName val="0"/>
          <c:showPercent val="0"/>
          <c:showBubbleSize val="0"/>
        </c:dLbls>
        <c:smooth val="0"/>
        <c:axId val="-173933456"/>
        <c:axId val="-173923120"/>
      </c:lineChart>
      <c:dateAx>
        <c:axId val="-173933456"/>
        <c:scaling>
          <c:orientation val="minMax"/>
        </c:scaling>
        <c:delete val="0"/>
        <c:axPos val="b"/>
        <c:numFmt formatCode="mmm\ 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3120"/>
        <c:crosses val="autoZero"/>
        <c:auto val="1"/>
        <c:lblOffset val="100"/>
        <c:baseTimeUnit val="months"/>
        <c:majorUnit val="6"/>
        <c:majorTimeUnit val="months"/>
      </c:dateAx>
      <c:valAx>
        <c:axId val="-173923120"/>
        <c:scaling>
          <c:orientation val="minMax"/>
          <c:min val="30"/>
        </c:scaling>
        <c:delete val="1"/>
        <c:axPos val="l"/>
        <c:numFmt formatCode="General" sourceLinked="1"/>
        <c:majorTickMark val="none"/>
        <c:minorTickMark val="none"/>
        <c:tickLblPos val="nextTo"/>
        <c:crossAx val="-1739334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548212112151116"/>
          <c:y val="0.23939494872785572"/>
          <c:w val="0.69396234849239935"/>
          <c:h val="0.59090691074783164"/>
        </c:manualLayout>
      </c:layout>
      <c:barChart>
        <c:barDir val="bar"/>
        <c:grouping val="clustered"/>
        <c:varyColors val="0"/>
        <c:ser>
          <c:idx val="0"/>
          <c:order val="0"/>
          <c:spPr>
            <a:solidFill>
              <a:srgbClr val="002060"/>
            </a:solidFill>
            <a:ln>
              <a:noFill/>
            </a:ln>
            <a:effectLst/>
          </c:spPr>
          <c:invertIfNegative val="0"/>
          <c:dLbls>
            <c:dLbl>
              <c:idx val="0"/>
              <c:tx>
                <c:rich>
                  <a:bodyPr/>
                  <a:lstStyle/>
                  <a:p>
                    <a:r>
                      <a:rPr lang="en-US"/>
                      <a:t>0.61%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1B-4C86-AAEF-0659A6558701}"/>
                </c:ext>
              </c:extLst>
            </c:dLbl>
            <c:dLbl>
              <c:idx val="1"/>
              <c:tx>
                <c:rich>
                  <a:bodyPr/>
                  <a:lstStyle/>
                  <a:p>
                    <a:r>
                      <a:rPr lang="en-US"/>
                      <a:t>0.67%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1B-4C86-AAEF-0659A6558701}"/>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construction_data!$H$63:$H$64</c:f>
              <c:strCache>
                <c:ptCount val="2"/>
                <c:pt idx="0">
                  <c:v>Construction</c:v>
                </c:pt>
                <c:pt idx="1">
                  <c:v>Total</c:v>
                </c:pt>
              </c:strCache>
            </c:strRef>
          </c:cat>
          <c:val>
            <c:numRef>
              <c:f>construction_data!$I$63:$I$64</c:f>
              <c:numCache>
                <c:formatCode>General</c:formatCode>
                <c:ptCount val="2"/>
                <c:pt idx="0">
                  <c:v>0.60877069319400001</c:v>
                </c:pt>
                <c:pt idx="1">
                  <c:v>0.66530575843999995</c:v>
                </c:pt>
              </c:numCache>
            </c:numRef>
          </c:val>
          <c:extLst>
            <c:ext xmlns:c16="http://schemas.microsoft.com/office/drawing/2014/chart" uri="{C3380CC4-5D6E-409C-BE32-E72D297353CC}">
              <c16:uniqueId val="{00000002-031B-4C86-AAEF-0659A6558701}"/>
            </c:ext>
          </c:extLst>
        </c:ser>
        <c:dLbls>
          <c:showLegendKey val="0"/>
          <c:showVal val="0"/>
          <c:showCatName val="0"/>
          <c:showSerName val="0"/>
          <c:showPercent val="0"/>
          <c:showBubbleSize val="0"/>
        </c:dLbls>
        <c:gapWidth val="77"/>
        <c:axId val="328584792"/>
        <c:axId val="328585120"/>
      </c:barChart>
      <c:catAx>
        <c:axId val="328584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328585120"/>
        <c:crosses val="autoZero"/>
        <c:auto val="1"/>
        <c:lblAlgn val="ctr"/>
        <c:lblOffset val="100"/>
        <c:noMultiLvlLbl val="0"/>
      </c:catAx>
      <c:valAx>
        <c:axId val="328585120"/>
        <c:scaling>
          <c:orientation val="minMax"/>
          <c:max val="1"/>
          <c:min val="0"/>
        </c:scaling>
        <c:delete val="1"/>
        <c:axPos val="b"/>
        <c:numFmt formatCode="General" sourceLinked="1"/>
        <c:majorTickMark val="none"/>
        <c:minorTickMark val="none"/>
        <c:tickLblPos val="nextTo"/>
        <c:crossAx val="3285847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0.0325</cdr:x>
      <cdr:y>0.87917</cdr:y>
    </cdr:from>
    <cdr:to>
      <cdr:x>0.2325</cdr:x>
      <cdr:y>1</cdr:y>
    </cdr:to>
    <cdr:sp macro="" textlink="">
      <cdr:nvSpPr>
        <cdr:cNvPr id="2" name="TextBox 1">
          <a:extLst xmlns:a="http://schemas.openxmlformats.org/drawingml/2006/main">
            <a:ext uri="{FF2B5EF4-FFF2-40B4-BE49-F238E27FC236}">
              <a16:creationId xmlns:a16="http://schemas.microsoft.com/office/drawing/2014/main" id="{6D756909-F508-457A-B511-70A3163D7CF3}"/>
            </a:ext>
          </a:extLst>
        </cdr:cNvPr>
        <cdr:cNvSpPr txBox="1"/>
      </cdr:nvSpPr>
      <cdr:spPr>
        <a:xfrm xmlns:a="http://schemas.openxmlformats.org/drawingml/2006/main">
          <a:off x="148590" y="2411730"/>
          <a:ext cx="914400" cy="33147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Source:</a:t>
          </a:r>
          <a:r>
            <a:rPr lang="en-US" sz="1100" baseline="0"/>
            <a:t> Bureau of Labor Statitics: CES and JOLTS</a:t>
          </a:r>
          <a:endParaRPr lang="en-US" sz="1100"/>
        </a:p>
      </cdr:txBody>
    </cdr:sp>
  </cdr:relSizeAnchor>
  <cdr:relSizeAnchor xmlns:cdr="http://schemas.openxmlformats.org/drawingml/2006/chartDrawing">
    <cdr:from>
      <cdr:x>0.19603</cdr:x>
      <cdr:y>0.32084</cdr:y>
    </cdr:from>
    <cdr:to>
      <cdr:x>0.39603</cdr:x>
      <cdr:y>0.44167</cdr:y>
    </cdr:to>
    <cdr:sp macro="" textlink="">
      <cdr:nvSpPr>
        <cdr:cNvPr id="3" name="TextBox 1">
          <a:extLst xmlns:a="http://schemas.openxmlformats.org/drawingml/2006/main"/>
        </cdr:cNvPr>
        <cdr:cNvSpPr txBox="1"/>
      </cdr:nvSpPr>
      <cdr:spPr>
        <a:xfrm xmlns:a="http://schemas.openxmlformats.org/drawingml/2006/main">
          <a:off x="755107" y="88011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0.19538</cdr:x>
      <cdr:y>0.64491</cdr:y>
    </cdr:from>
    <cdr:to>
      <cdr:x>0.39538</cdr:x>
      <cdr:y>0.76574</cdr:y>
    </cdr:to>
    <cdr:sp macro="" textlink="">
      <cdr:nvSpPr>
        <cdr:cNvPr id="4" name="TextBox 1">
          <a:extLst xmlns:a="http://schemas.openxmlformats.org/drawingml/2006/main"/>
        </cdr:cNvPr>
        <cdr:cNvSpPr txBox="1"/>
      </cdr:nvSpPr>
      <cdr:spPr>
        <a:xfrm xmlns:a="http://schemas.openxmlformats.org/drawingml/2006/main">
          <a:off x="752567" y="176911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0.19538</cdr:x>
      <cdr:y>0.40047</cdr:y>
    </cdr:from>
    <cdr:to>
      <cdr:x>0.39538</cdr:x>
      <cdr:y>0.5213</cdr:y>
    </cdr:to>
    <cdr:sp macro="" textlink="">
      <cdr:nvSpPr>
        <cdr:cNvPr id="5" name="TextBox 1">
          <a:extLst xmlns:a="http://schemas.openxmlformats.org/drawingml/2006/main"/>
        </cdr:cNvPr>
        <cdr:cNvSpPr txBox="1"/>
      </cdr:nvSpPr>
      <cdr:spPr>
        <a:xfrm xmlns:a="http://schemas.openxmlformats.org/drawingml/2006/main">
          <a:off x="752567" y="109855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dr:relSizeAnchor xmlns:cdr="http://schemas.openxmlformats.org/drawingml/2006/chartDrawing">
    <cdr:from>
      <cdr:x>0.19472</cdr:x>
      <cdr:y>0.72732</cdr:y>
    </cdr:from>
    <cdr:to>
      <cdr:x>0.39472</cdr:x>
      <cdr:y>0.84815</cdr:y>
    </cdr:to>
    <cdr:sp macro="" textlink="">
      <cdr:nvSpPr>
        <cdr:cNvPr id="6" name="TextBox 1">
          <a:extLst xmlns:a="http://schemas.openxmlformats.org/drawingml/2006/main"/>
        </cdr:cNvPr>
        <cdr:cNvSpPr txBox="1"/>
      </cdr:nvSpPr>
      <cdr:spPr>
        <a:xfrm xmlns:a="http://schemas.openxmlformats.org/drawingml/2006/main">
          <a:off x="750027" y="199517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0.91806</cdr:y>
    </cdr:from>
    <cdr:to>
      <cdr:x>0.1685</cdr:x>
      <cdr:y>0.99861</cdr:y>
    </cdr:to>
    <cdr:sp macro="" textlink="">
      <cdr:nvSpPr>
        <cdr:cNvPr id="2" name="TextBox 1">
          <a:extLst xmlns:a="http://schemas.openxmlformats.org/drawingml/2006/main">
            <a:ext uri="{FF2B5EF4-FFF2-40B4-BE49-F238E27FC236}">
              <a16:creationId xmlns:a16="http://schemas.microsoft.com/office/drawing/2014/main" id="{6C103BD8-78A0-443A-B102-0BA6B70B6C2B}"/>
            </a:ext>
          </a:extLst>
        </cdr:cNvPr>
        <cdr:cNvSpPr txBox="1"/>
      </cdr:nvSpPr>
      <cdr:spPr>
        <a:xfrm xmlns:a="http://schemas.openxmlformats.org/drawingml/2006/main">
          <a:off x="0" y="2518419"/>
          <a:ext cx="770382" cy="2209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Source:</a:t>
          </a:r>
          <a:r>
            <a:rPr lang="en-US" sz="1100" baseline="0"/>
            <a:t> Bureau of Labor Statitics</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0.01083</cdr:x>
      <cdr:y>0.01528</cdr:y>
    </cdr:from>
    <cdr:to>
      <cdr:x>0.9954</cdr:x>
      <cdr:y>0.24704</cdr:y>
    </cdr:to>
    <cdr:sp macro="" textlink="">
      <cdr:nvSpPr>
        <cdr:cNvPr id="2" name="TextBox 1">
          <a:extLst xmlns:a="http://schemas.openxmlformats.org/drawingml/2006/main">
            <a:ext uri="{FF2B5EF4-FFF2-40B4-BE49-F238E27FC236}">
              <a16:creationId xmlns:a16="http://schemas.microsoft.com/office/drawing/2014/main" id="{09B73C11-9BC4-4A01-A83F-783947EB5080}"/>
            </a:ext>
          </a:extLst>
        </cdr:cNvPr>
        <cdr:cNvSpPr txBox="1"/>
      </cdr:nvSpPr>
      <cdr:spPr>
        <a:xfrm xmlns:a="http://schemas.openxmlformats.org/drawingml/2006/main">
          <a:off x="35868" y="34401"/>
          <a:ext cx="3259782" cy="5218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effectLst/>
              <a:latin typeface="+mn-lt"/>
              <a:ea typeface="+mn-ea"/>
              <a:cs typeface="+mn-cs"/>
            </a:rPr>
            <a:t>Real hourly earnings growth is very low</a:t>
          </a:r>
          <a:endParaRPr lang="en-US" sz="1400" b="1">
            <a:effectLst/>
          </a:endParaRPr>
        </a:p>
        <a:p xmlns:a="http://schemas.openxmlformats.org/drawingml/2006/main">
          <a:pPr rtl="0"/>
          <a:r>
            <a:rPr lang="en-US" sz="1100" b="0" i="0" baseline="0">
              <a:effectLst/>
              <a:latin typeface="+mn-lt"/>
              <a:ea typeface="+mn-ea"/>
              <a:cs typeface="+mn-cs"/>
            </a:rPr>
            <a:t>June 2017, Production and Supervisory Workers</a:t>
          </a:r>
          <a:endParaRPr lang="en-US">
            <a:effectLst/>
          </a:endParaRPr>
        </a:p>
        <a:p xmlns:a="http://schemas.openxmlformats.org/drawingml/2006/main">
          <a:endParaRPr lang="en-US" sz="1100"/>
        </a:p>
      </cdr:txBody>
    </cdr:sp>
  </cdr:relSizeAnchor>
  <cdr:relSizeAnchor xmlns:cdr="http://schemas.openxmlformats.org/drawingml/2006/chartDrawing">
    <cdr:from>
      <cdr:x>0.00806</cdr:x>
      <cdr:y>0.79357</cdr:y>
    </cdr:from>
    <cdr:to>
      <cdr:x>0.28423</cdr:x>
      <cdr:y>0.99831</cdr:y>
    </cdr:to>
    <cdr:sp macro="" textlink="">
      <cdr:nvSpPr>
        <cdr:cNvPr id="4" name="TextBox 3">
          <a:extLst xmlns:a="http://schemas.openxmlformats.org/drawingml/2006/main">
            <a:ext uri="{FF2B5EF4-FFF2-40B4-BE49-F238E27FC236}">
              <a16:creationId xmlns:a16="http://schemas.microsoft.com/office/drawing/2014/main" id="{BCAF6BA1-0EF2-4E43-BD80-D2F8AB3377C2}"/>
            </a:ext>
          </a:extLst>
        </cdr:cNvPr>
        <cdr:cNvSpPr txBox="1"/>
      </cdr:nvSpPr>
      <cdr:spPr>
        <a:xfrm xmlns:a="http://schemas.openxmlformats.org/drawingml/2006/main">
          <a:off x="26670" y="1786890"/>
          <a:ext cx="914400" cy="46101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effectLst/>
              <a:latin typeface="+mn-lt"/>
              <a:ea typeface="+mn-ea"/>
              <a:cs typeface="+mn-cs"/>
            </a:rPr>
            <a:t>Source:</a:t>
          </a:r>
          <a:r>
            <a:rPr lang="en-US" sz="1100" baseline="0">
              <a:effectLst/>
              <a:latin typeface="+mn-lt"/>
              <a:ea typeface="+mn-ea"/>
              <a:cs typeface="+mn-cs"/>
            </a:rPr>
            <a:t> Bureau of Labor Statitics</a:t>
          </a:r>
          <a:endParaRPr lang="en-US">
            <a:effectLst/>
          </a:endParaRPr>
        </a:p>
        <a:p xmlns:a="http://schemas.openxmlformats.org/drawingml/2006/main">
          <a:r>
            <a:rPr lang="en-US" sz="1100" baseline="0">
              <a:effectLst/>
              <a:latin typeface="+mn-lt"/>
              <a:ea typeface="+mn-ea"/>
              <a:cs typeface="+mn-cs"/>
            </a:rPr>
            <a:t>adjusted to inflation with CPI-U</a:t>
          </a:r>
          <a:endParaRPr lang="en-US">
            <a:effectLst/>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AB07-E120-48D9-80D0-3D7D94C4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2</cp:revision>
  <dcterms:created xsi:type="dcterms:W3CDTF">2017-07-24T22:05:00Z</dcterms:created>
  <dcterms:modified xsi:type="dcterms:W3CDTF">2017-07-24T22:05:00Z</dcterms:modified>
</cp:coreProperties>
</file>
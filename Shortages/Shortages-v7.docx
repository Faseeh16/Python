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D346F6" w14:textId="77777777" w:rsidR="00D96462" w:rsidRDefault="00D96462">
      <w:pPr>
        <w:rPr>
          <w:b/>
        </w:rPr>
      </w:pPr>
      <w:bookmarkStart w:id="0" w:name="_GoBack"/>
      <w:bookmarkEnd w:id="0"/>
      <w:r>
        <w:rPr>
          <w:b/>
        </w:rPr>
        <w:t xml:space="preserve">Note to Employers: </w:t>
      </w:r>
      <w:r w:rsidR="00106EA2">
        <w:rPr>
          <w:b/>
        </w:rPr>
        <w:t xml:space="preserve">the </w:t>
      </w:r>
      <w:r w:rsidRPr="00D96462">
        <w:rPr>
          <w:b/>
        </w:rPr>
        <w:t>Construction Labor Market Not as Tight as Advertised</w:t>
      </w:r>
    </w:p>
    <w:p w14:paraId="681ABCB8" w14:textId="135EE2F1" w:rsidR="00880746" w:rsidRDefault="00880746">
      <w:r>
        <w:t xml:space="preserve">Numerous recent </w:t>
      </w:r>
      <w:r w:rsidR="00310AA0">
        <w:t>news stories</w:t>
      </w:r>
      <w:r>
        <w:t xml:space="preserve"> describe the labor market for construction jobs as excessively tight</w:t>
      </w:r>
      <w:ins w:id="1" w:author="Brian Dew" w:date="2017-07-24T17:59:00Z">
        <w:r w:rsidR="00C84BDC">
          <w:rPr>
            <w:rStyle w:val="FootnoteReference"/>
          </w:rPr>
          <w:footnoteReference w:id="1"/>
        </w:r>
      </w:ins>
      <w:r>
        <w:t xml:space="preserve">. </w:t>
      </w:r>
      <w:r w:rsidR="00106EA2">
        <w:t>Construction e</w:t>
      </w:r>
      <w:r>
        <w:t xml:space="preserve">mployers </w:t>
      </w:r>
      <w:r w:rsidR="00106EA2">
        <w:t xml:space="preserve">struggle </w:t>
      </w:r>
      <w:r>
        <w:t xml:space="preserve">to find </w:t>
      </w:r>
      <w:r w:rsidR="00106EA2">
        <w:t xml:space="preserve">blue-collar </w:t>
      </w:r>
      <w:r>
        <w:t>workers, these stories claim, and therefore</w:t>
      </w:r>
      <w:r w:rsidR="00106EA2">
        <w:t xml:space="preserve"> are supposedly</w:t>
      </w:r>
      <w:r>
        <w:t xml:space="preserve"> </w:t>
      </w:r>
      <w:hyperlink r:id="rId7" w:history="1">
        <w:r w:rsidRPr="00D55F09">
          <w:rPr>
            <w:rStyle w:val="Hyperlink"/>
          </w:rPr>
          <w:t>offer</w:t>
        </w:r>
        <w:r w:rsidR="00106EA2">
          <w:rPr>
            <w:rStyle w:val="Hyperlink"/>
          </w:rPr>
          <w:t>ing</w:t>
        </w:r>
        <w:r w:rsidRPr="00D55F09">
          <w:rPr>
            <w:rStyle w:val="Hyperlink"/>
          </w:rPr>
          <w:t xml:space="preserve"> luxurious compensation packages</w:t>
        </w:r>
      </w:hyperlink>
      <w:r>
        <w:t xml:space="preserve"> to entice people to take jobs in the industry</w:t>
      </w:r>
      <w:r w:rsidR="00D55F09">
        <w:t xml:space="preserve">, or being </w:t>
      </w:r>
      <w:hyperlink r:id="rId8" w:history="1">
        <w:r w:rsidR="00D55F09" w:rsidRPr="00D55F09">
          <w:rPr>
            <w:rStyle w:val="Hyperlink"/>
          </w:rPr>
          <w:t>forced to turn down work</w:t>
        </w:r>
      </w:hyperlink>
      <w:r>
        <w:t xml:space="preserve">. </w:t>
      </w:r>
      <w:r w:rsidR="00106EA2">
        <w:t xml:space="preserve">These employers and journalists often make basic errors when telling these stories. They conflate blue- and white-collar workers, and many never even think </w:t>
      </w:r>
      <w:r w:rsidR="00166BBA">
        <w:t>about whether anyone has tried raising</w:t>
      </w:r>
      <w:r w:rsidR="000E141B">
        <w:t xml:space="preserve"> wages to find workers. While there may be labor shortages in specific areas, and there may be some anecdotal evidence that some employers have a hard time finding workers,</w:t>
      </w:r>
      <w:r>
        <w:t xml:space="preserve"> the data point to another possibility: </w:t>
      </w:r>
      <w:r w:rsidR="000E141B">
        <w:t xml:space="preserve">in the industry as a whole, </w:t>
      </w:r>
      <w:r>
        <w:t xml:space="preserve">management </w:t>
      </w:r>
      <w:r w:rsidR="000E141B">
        <w:t>do not consider using</w:t>
      </w:r>
      <w:r>
        <w:t xml:space="preserve"> wage hikes to </w:t>
      </w:r>
      <w:r w:rsidR="000E141B">
        <w:t>find</w:t>
      </w:r>
      <w:r>
        <w:t xml:space="preserve"> workers</w:t>
      </w:r>
      <w:r w:rsidR="00DE5896">
        <w:t xml:space="preserve"> </w:t>
      </w:r>
      <w:r>
        <w:t>and instead plead for policies that keep new workers coming in while wages remain low.</w:t>
      </w:r>
      <w:r w:rsidR="00DE5896">
        <w:t xml:space="preserve"> In fact, </w:t>
      </w:r>
      <w:hyperlink r:id="rId9" w:history="1">
        <w:r w:rsidR="00DE5896" w:rsidRPr="00C87351">
          <w:rPr>
            <w:rStyle w:val="Hyperlink"/>
          </w:rPr>
          <w:t>some construction employers</w:t>
        </w:r>
      </w:hyperlink>
      <w:r w:rsidR="00DE5896">
        <w:t xml:space="preserve"> directly say they can’t</w:t>
      </w:r>
      <w:r w:rsidR="00C87351">
        <w:t xml:space="preserve"> or won’t</w:t>
      </w:r>
      <w:r w:rsidR="00DE5896">
        <w:t xml:space="preserve"> raise wages.</w:t>
      </w:r>
    </w:p>
    <w:p w14:paraId="64C6C3EC" w14:textId="77777777" w:rsidR="00543C73" w:rsidRPr="00935F63" w:rsidRDefault="002035A3">
      <w:pPr>
        <w:rPr>
          <w:b/>
        </w:rPr>
      </w:pPr>
      <w:r>
        <w:rPr>
          <w:b/>
        </w:rPr>
        <w:t>The tight construction labor market doesn’t show up in data</w:t>
      </w:r>
    </w:p>
    <w:p w14:paraId="38570FD9" w14:textId="3E4B803B" w:rsidR="007E080D" w:rsidRDefault="00BC7F28">
      <w:pPr>
        <w:rPr>
          <w:ins w:id="7" w:author="Brian Dew" w:date="2017-07-21T13:47:00Z"/>
        </w:rPr>
      </w:pPr>
      <w:r>
        <w:t xml:space="preserve">If a labor market is </w:t>
      </w:r>
      <w:r w:rsidR="007E080D">
        <w:t>“</w:t>
      </w:r>
      <w:r>
        <w:t>tight</w:t>
      </w:r>
      <w:r w:rsidR="005502A6">
        <w:t>,</w:t>
      </w:r>
      <w:r w:rsidR="007E080D">
        <w:t>”</w:t>
      </w:r>
      <w:r>
        <w:t xml:space="preserve"> a few things should happen and show up in economic data. First, there will be very few </w:t>
      </w:r>
      <w:r w:rsidR="007E080D">
        <w:t xml:space="preserve">skilled </w:t>
      </w:r>
      <w:r>
        <w:t xml:space="preserve">unemployed </w:t>
      </w:r>
      <w:r w:rsidR="007E080D">
        <w:t>people.</w:t>
      </w:r>
      <w:r>
        <w:t xml:space="preserve"> </w:t>
      </w:r>
      <w:r w:rsidR="002035A3">
        <w:t>In a tight labor market, employers will take more steps to find and hire the people who</w:t>
      </w:r>
      <w:r w:rsidR="00B70A54">
        <w:t xml:space="preserve"> are looking for work and</w:t>
      </w:r>
      <w:r w:rsidR="002035A3">
        <w:t xml:space="preserve"> have skills </w:t>
      </w:r>
      <w:r w:rsidR="00B70A54">
        <w:t>the employers need</w:t>
      </w:r>
      <w:r w:rsidR="002035A3">
        <w:t xml:space="preserve">. One way to measure this tendency </w:t>
      </w:r>
      <w:r w:rsidR="005502A6">
        <w:t xml:space="preserve">in the construction industry as a whole </w:t>
      </w:r>
      <w:r w:rsidR="002035A3">
        <w:t>is to calculate the ratio of unemployed construction workers to the number of construction job o</w:t>
      </w:r>
      <w:r w:rsidR="0061351B">
        <w:t>penings. Currently, there are more than three</w:t>
      </w:r>
      <w:r w:rsidR="002035A3">
        <w:t xml:space="preserve"> unemployed construction </w:t>
      </w:r>
      <w:r w:rsidR="005502A6">
        <w:t xml:space="preserve">industry employees </w:t>
      </w:r>
      <w:r w:rsidR="00B70A54">
        <w:t xml:space="preserve">per opening. This is </w:t>
      </w:r>
      <w:r w:rsidR="00A9265B">
        <w:t>almost triple</w:t>
      </w:r>
      <w:r w:rsidR="002035A3">
        <w:t xml:space="preserve"> the ratio for all jobs, meaning the construction sector is </w:t>
      </w:r>
      <w:r w:rsidR="00A9265B">
        <w:t>nearly three times</w:t>
      </w:r>
      <w:r w:rsidR="002035A3">
        <w:t xml:space="preserve"> as likely to have unemployed workers available as the average for all sectors. </w:t>
      </w:r>
      <w:r w:rsidR="005502A6">
        <w:t>While this data does not look specifically at blue-collar, unskilled and skilled workers that are often talked about, the results likely hold for these workers</w:t>
      </w:r>
      <w:r w:rsidR="0066163D">
        <w:t>, which make up 75</w:t>
      </w:r>
      <w:r w:rsidR="00166BBA">
        <w:t xml:space="preserve"> percent</w:t>
      </w:r>
      <w:r w:rsidR="0066163D">
        <w:t xml:space="preserve"> of industry employment. Some set of the non-production employees and managers, including accountants and other office staff, are also more likely to quickly find work outside of the field than those with</w:t>
      </w:r>
      <w:r w:rsidR="007415F0">
        <w:t xml:space="preserve"> </w:t>
      </w:r>
      <w:r w:rsidR="00967F77">
        <w:t xml:space="preserve">expertise that is </w:t>
      </w:r>
      <w:r w:rsidR="007415F0">
        <w:t>more</w:t>
      </w:r>
      <w:r w:rsidR="00967F77">
        <w:t xml:space="preserve"> industry-specific</w:t>
      </w:r>
      <w:r w:rsidR="0066163D">
        <w:t>.</w:t>
      </w:r>
      <w:r w:rsidR="0066163D" w:rsidDel="0066163D">
        <w:t xml:space="preserve"> </w:t>
      </w:r>
    </w:p>
    <w:p w14:paraId="71833B03" w14:textId="6C36D041" w:rsidR="0028607F" w:rsidRDefault="0028607F">
      <w:commentRangeStart w:id="8"/>
      <w:ins w:id="9" w:author="Brian Dew" w:date="2017-07-21T13:47:00Z">
        <w:r>
          <w:rPr>
            <w:noProof/>
          </w:rPr>
          <w:lastRenderedPageBreak/>
          <w:drawing>
            <wp:inline distT="0" distB="0" distL="0" distR="0" wp14:anchorId="0DE036BE" wp14:editId="15BD20D0">
              <wp:extent cx="3886200" cy="2720340"/>
              <wp:effectExtent l="0" t="0" r="0" b="3810"/>
              <wp:docPr id="1" name="Chart 1">
                <a:extLst xmlns:a="http://schemas.openxmlformats.org/drawingml/2006/main">
                  <a:ext uri="{FF2B5EF4-FFF2-40B4-BE49-F238E27FC236}">
                    <a16:creationId xmlns:a16="http://schemas.microsoft.com/office/drawing/2014/main" id="{70585A00-5687-4B6F-BEBE-F3555339C8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ins>
      <w:commentRangeEnd w:id="8"/>
      <w:r w:rsidR="00337643">
        <w:rPr>
          <w:rStyle w:val="CommentReference"/>
        </w:rPr>
        <w:commentReference w:id="8"/>
      </w:r>
    </w:p>
    <w:p w14:paraId="7F07CCDF" w14:textId="505750FF" w:rsidR="002035A3" w:rsidRDefault="00BC7F28" w:rsidP="002035A3">
      <w:pPr>
        <w:rPr>
          <w:ins w:id="10" w:author="Brian Dew" w:date="2017-07-21T13:47:00Z"/>
        </w:rPr>
      </w:pPr>
      <w:r>
        <w:t xml:space="preserve">Second, </w:t>
      </w:r>
      <w:r w:rsidR="00B70A54">
        <w:t xml:space="preserve">in a tight labor market </w:t>
      </w:r>
      <w:r w:rsidR="002035A3">
        <w:t>construction workers who are already hired</w:t>
      </w:r>
      <w:r>
        <w:t xml:space="preserve"> </w:t>
      </w:r>
      <w:r w:rsidR="007E080D">
        <w:t xml:space="preserve">will be given additional hours. Since a tight labor market makes it difficult to find and hire new staff, those already employed will often have to work more to compensate. </w:t>
      </w:r>
      <w:r w:rsidR="002035A3">
        <w:t>This shows up in economic data as average hours worked per week. Construction industry hours worked</w:t>
      </w:r>
      <w:r w:rsidR="00DA0ECF">
        <w:t>, on a seasonally adjusted basis,</w:t>
      </w:r>
      <w:r w:rsidR="002035A3">
        <w:t xml:space="preserve"> are currently near their lowest level since 2014. If the labor market were excessively tight, management would be incentivized to offer more hours to existing workers. Recent data do not confirm this possibility</w:t>
      </w:r>
      <w:r w:rsidR="005502A6">
        <w:t xml:space="preserve"> for the construction industry at large</w:t>
      </w:r>
      <w:r w:rsidR="002035A3">
        <w:t xml:space="preserve">, and show that managers have been offering fewer hours over the past year. </w:t>
      </w:r>
      <w:r w:rsidR="005502A6">
        <w:t>This suggests the same for blue-collar workers in the industry.</w:t>
      </w:r>
    </w:p>
    <w:p w14:paraId="40CB2FC3" w14:textId="26BD7145" w:rsidR="0028607F" w:rsidRDefault="0028607F" w:rsidP="002035A3">
      <w:commentRangeStart w:id="11"/>
      <w:ins w:id="12" w:author="Brian Dew" w:date="2017-07-21T13:48:00Z">
        <w:r>
          <w:rPr>
            <w:noProof/>
          </w:rPr>
          <w:drawing>
            <wp:inline distT="0" distB="0" distL="0" distR="0" wp14:anchorId="4CAF2BFF" wp14:editId="453BBE19">
              <wp:extent cx="3531870" cy="2225040"/>
              <wp:effectExtent l="0" t="0" r="0" b="3810"/>
              <wp:docPr id="3" name="Chart 3">
                <a:extLst xmlns:a="http://schemas.openxmlformats.org/drawingml/2006/main">
                  <a:ext uri="{FF2B5EF4-FFF2-40B4-BE49-F238E27FC236}">
                    <a16:creationId xmlns:a16="http://schemas.microsoft.com/office/drawing/2014/main" id="{1CF5CD7F-E741-42D7-911E-72E7BD384F6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ins>
      <w:commentRangeEnd w:id="11"/>
      <w:r w:rsidR="00337643">
        <w:rPr>
          <w:rStyle w:val="CommentReference"/>
        </w:rPr>
        <w:commentReference w:id="11"/>
      </w:r>
    </w:p>
    <w:p w14:paraId="694B8D6E" w14:textId="4E0CF76C" w:rsidR="00935F63" w:rsidRDefault="00935F63">
      <w:pPr>
        <w:rPr>
          <w:ins w:id="13" w:author="Brian Dew" w:date="2017-07-21T13:48:00Z"/>
        </w:rPr>
      </w:pPr>
      <w:r>
        <w:t xml:space="preserve">Perhaps most importantly, real wage growth should be strong if the supply of available workers is far below the demand for workers. Managers can simply raise wages to pull workers in from other locations and industries and entice workers on the sidelines to apply. </w:t>
      </w:r>
      <w:r w:rsidR="002035A3">
        <w:t>Wages are what adjust to changes in the fundamental supply and demand relationship in labor markets. Looking at the data</w:t>
      </w:r>
      <w:r w:rsidR="00DA0ECF">
        <w:t xml:space="preserve"> on production and non-supervisory workers</w:t>
      </w:r>
      <w:r w:rsidR="002035A3">
        <w:t>, r</w:t>
      </w:r>
      <w:r>
        <w:t>eal wage growth in all sectors has been weak and construction is no exception. The most recent data on average hourly earnings</w:t>
      </w:r>
      <w:ins w:id="14" w:author="Brian Dew" w:date="2017-07-21T13:46:00Z">
        <w:r w:rsidR="0028607F">
          <w:t>, from June 2017</w:t>
        </w:r>
      </w:ins>
      <w:r>
        <w:t xml:space="preserve">, adjusted for inflation, </w:t>
      </w:r>
      <w:r>
        <w:lastRenderedPageBreak/>
        <w:t>show annual real wage growth of 0.</w:t>
      </w:r>
      <w:del w:id="15" w:author="Brian Dew" w:date="2017-07-21T13:46:00Z">
        <w:r w:rsidDel="0028607F">
          <w:delText>69</w:delText>
        </w:r>
        <w:r w:rsidR="005502A6" w:rsidDel="0028607F">
          <w:delText xml:space="preserve"> </w:delText>
        </w:r>
      </w:del>
      <w:ins w:id="16" w:author="Brian Dew" w:date="2017-07-21T13:46:00Z">
        <w:r w:rsidR="0028607F">
          <w:t xml:space="preserve">7 </w:t>
        </w:r>
      </w:ins>
      <w:r w:rsidR="005502A6">
        <w:t xml:space="preserve">percent </w:t>
      </w:r>
      <w:r>
        <w:t>for the construction sector compared to 0.</w:t>
      </w:r>
      <w:ins w:id="17" w:author="Brian Dew" w:date="2017-07-21T13:46:00Z">
        <w:r w:rsidR="0028607F">
          <w:t>8</w:t>
        </w:r>
      </w:ins>
      <w:del w:id="18" w:author="Brian Dew" w:date="2017-07-21T13:46:00Z">
        <w:r w:rsidDel="0028607F">
          <w:delText>63</w:delText>
        </w:r>
      </w:del>
      <w:r w:rsidR="005502A6">
        <w:t xml:space="preserve"> percent </w:t>
      </w:r>
      <w:r>
        <w:t xml:space="preserve">for all jobs. The story of </w:t>
      </w:r>
      <w:r w:rsidR="00B70A54">
        <w:t>strong</w:t>
      </w:r>
      <w:r>
        <w:t xml:space="preserve"> wage growth just doesn’t hold up.</w:t>
      </w:r>
    </w:p>
    <w:p w14:paraId="627CD95A" w14:textId="444CBCCD" w:rsidR="0028607F" w:rsidRDefault="00337643">
      <w:r>
        <w:rPr>
          <w:rStyle w:val="CommentReference"/>
        </w:rPr>
        <w:commentReference w:id="19"/>
      </w:r>
      <w:ins w:id="20" w:author="Brian Dew" w:date="2017-07-24T17:55:00Z">
        <w:r w:rsidR="00DD351B">
          <w:rPr>
            <w:noProof/>
          </w:rPr>
          <w:drawing>
            <wp:inline distT="0" distB="0" distL="0" distR="0" wp14:anchorId="4EF3D7DE" wp14:editId="40779717">
              <wp:extent cx="3310890" cy="2251710"/>
              <wp:effectExtent l="0" t="0" r="3810" b="0"/>
              <wp:docPr id="2" name="Chart 2">
                <a:extLst xmlns:a="http://schemas.openxmlformats.org/drawingml/2006/main">
                  <a:ext uri="{FF2B5EF4-FFF2-40B4-BE49-F238E27FC236}">
                    <a16:creationId xmlns:a16="http://schemas.microsoft.com/office/drawing/2014/main" id="{795D8756-EE3E-45AA-AB2C-0CF67C9F69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ins>
    </w:p>
    <w:p w14:paraId="127DB012" w14:textId="39A79AB6" w:rsidR="005502A6" w:rsidRDefault="003A7C97">
      <w:r>
        <w:t>On a national level,</w:t>
      </w:r>
      <w:r w:rsidR="005502A6">
        <w:t xml:space="preserve"> the data doesn’t support the notion that there is a labor shortage for construction workers, which follows from </w:t>
      </w:r>
      <w:hyperlink r:id="rId15" w:history="1">
        <w:r w:rsidR="005502A6" w:rsidRPr="005502A6">
          <w:rPr>
            <w:rStyle w:val="Hyperlink"/>
          </w:rPr>
          <w:t>previous CEPR research</w:t>
        </w:r>
      </w:hyperlink>
      <w:r w:rsidR="005502A6">
        <w:t>. This is not to say that specific geographic locations could not be experiencing shortages, but the overall story that is reported does not hold up when looking at the evidence.</w:t>
      </w:r>
    </w:p>
    <w:p w14:paraId="7AD866B8" w14:textId="77777777" w:rsidR="00935F63" w:rsidRPr="00935F63" w:rsidRDefault="00A5176E">
      <w:pPr>
        <w:rPr>
          <w:b/>
        </w:rPr>
      </w:pPr>
      <w:r>
        <w:rPr>
          <w:b/>
        </w:rPr>
        <w:t>Policies can increase the supply of workers without higher wages</w:t>
      </w:r>
    </w:p>
    <w:p w14:paraId="5AE9AC49" w14:textId="6560B07B" w:rsidR="00935F63" w:rsidRDefault="00935F63">
      <w:r>
        <w:t>Executives face many options for influencing the</w:t>
      </w:r>
      <w:r w:rsidR="006F13AF">
        <w:t>ir industry’s</w:t>
      </w:r>
      <w:r>
        <w:t xml:space="preserve"> labor market. The obvious options, </w:t>
      </w:r>
      <w:r w:rsidR="006F13AF">
        <w:t xml:space="preserve">to </w:t>
      </w:r>
      <w:r>
        <w:t xml:space="preserve">offer more hours and higher wages to increase the available supply, are not being applied according to recent data. What does seem to be happening </w:t>
      </w:r>
      <w:r w:rsidR="006F13AF">
        <w:t>could perhaps be described as</w:t>
      </w:r>
      <w:r>
        <w:t xml:space="preserve"> </w:t>
      </w:r>
      <w:r w:rsidR="00287B8D">
        <w:t>lobbying for labor policies that are more favorable for management.</w:t>
      </w:r>
      <w:r w:rsidR="003A7C97">
        <w:t xml:space="preserve"> Construction industry associations consistently promote these policies and the labor shortage narrative, even in the years right after the Great Recession</w:t>
      </w:r>
      <w:r w:rsidR="00767704">
        <w:t>, when the labor market was obviously very loose</w:t>
      </w:r>
      <w:r w:rsidR="003A7C97">
        <w:t>.</w:t>
      </w:r>
    </w:p>
    <w:p w14:paraId="518347B5" w14:textId="77777777" w:rsidR="00935F63" w:rsidRDefault="00935F63">
      <w:r>
        <w:t>Policies around funding for worker trainin</w:t>
      </w:r>
      <w:r w:rsidR="005F1648">
        <w:t>g and immigration can both affect the supply of workers in ways that allow the industry to avoid increasing wages or offering more hours (</w:t>
      </w:r>
      <w:r w:rsidR="00A5176E">
        <w:t>the latter</w:t>
      </w:r>
      <w:r w:rsidR="005F1648">
        <w:t xml:space="preserve"> can be expensive if the additional hours require more benefits to be offered or trigger overtime pay). The construction industry has pushed </w:t>
      </w:r>
      <w:hyperlink r:id="rId16" w:history="1">
        <w:r w:rsidR="005F1648" w:rsidRPr="00287B8D">
          <w:rPr>
            <w:rStyle w:val="Hyperlink"/>
          </w:rPr>
          <w:t>effectively</w:t>
        </w:r>
      </w:hyperlink>
      <w:r w:rsidR="005F1648">
        <w:t xml:space="preserve"> for federal and state funding of job training programs to be shifted towards construction industry skills. The industry narrative of a tight labor market is used to encourage the policymakers who dedicate job training funding to put more into training new construction workers. Government funding for this training costs the industry much less than training new workers themselves.</w:t>
      </w:r>
    </w:p>
    <w:p w14:paraId="3462C6C4" w14:textId="77777777" w:rsidR="005F1648" w:rsidRDefault="005F1648">
      <w:r>
        <w:t xml:space="preserve">Additionally, a tight labor market narrative </w:t>
      </w:r>
      <w:r w:rsidR="00287B8D">
        <w:t>has</w:t>
      </w:r>
      <w:r>
        <w:t xml:space="preserve"> be</w:t>
      </w:r>
      <w:r w:rsidR="00287B8D">
        <w:t>en</w:t>
      </w:r>
      <w:r>
        <w:t xml:space="preserve"> used to </w:t>
      </w:r>
      <w:hyperlink r:id="rId17" w:history="1">
        <w:r w:rsidRPr="00287B8D">
          <w:rPr>
            <w:rStyle w:val="Hyperlink"/>
          </w:rPr>
          <w:t>increase</w:t>
        </w:r>
      </w:hyperlink>
      <w:r>
        <w:t xml:space="preserve"> the number of </w:t>
      </w:r>
      <w:r w:rsidR="00287B8D">
        <w:t xml:space="preserve">H2-B </w:t>
      </w:r>
      <w:r>
        <w:t xml:space="preserve">work visas issued. Such visas as usually reserved for instances where the demand for a certain set of skills exceeds the domestic supply. With so many unemployed experienced construction workers, it seems like a stretch to conclude that </w:t>
      </w:r>
      <w:r w:rsidR="00C7504F">
        <w:t>the industry can’t find enough qualified workers</w:t>
      </w:r>
      <w:r>
        <w:t xml:space="preserve">. </w:t>
      </w:r>
    </w:p>
    <w:p w14:paraId="4C702924" w14:textId="77777777" w:rsidR="00E200FF" w:rsidRPr="00935F63" w:rsidRDefault="00287B8D">
      <w:pPr>
        <w:rPr>
          <w:b/>
        </w:rPr>
      </w:pPr>
      <w:r>
        <w:rPr>
          <w:b/>
        </w:rPr>
        <w:t>But construction work tends to be more seasonal and cyclical</w:t>
      </w:r>
    </w:p>
    <w:p w14:paraId="05E71F0D" w14:textId="77777777" w:rsidR="00E200FF" w:rsidRDefault="005F1648" w:rsidP="006F13AF">
      <w:r>
        <w:lastRenderedPageBreak/>
        <w:t xml:space="preserve">One consequence of policies that increase the supply of available construction workers comes from characteristics of the construction industry that make it more seasonal and more cyclical than other industries. </w:t>
      </w:r>
      <w:r w:rsidR="006F13AF">
        <w:t xml:space="preserve">Simply put, construction work is slower in the winter in much of the country, and more susceptible to layoffs during economic downturns. This means that training and visas programs to increase the number of available workers might be better suited for industries that are more stable in their employment opportunities. </w:t>
      </w:r>
    </w:p>
    <w:p w14:paraId="0E9EE874" w14:textId="77777777" w:rsidR="004D4CAA" w:rsidRDefault="004D4CAA" w:rsidP="006F13AF">
      <w:r>
        <w:t xml:space="preserve">A policy-related push to increase the number of people with construction-related skills may have the unintended consequence of increasing unemployment during slow months and economic downturns. </w:t>
      </w:r>
      <w:r w:rsidR="00287B8D">
        <w:t xml:space="preserve">This would allow continued wage stagnation to worsen and result in a labor market that is only more slanted towards employers. </w:t>
      </w:r>
    </w:p>
    <w:p w14:paraId="01485C7F" w14:textId="1AFAE475" w:rsidR="00D55F09" w:rsidRDefault="00C87351" w:rsidP="006F13AF">
      <w:r>
        <w:t xml:space="preserve">Instead, perhaps there should be a training program, sponsored and financed by the construction industry, for employers. This program could address the well-documented </w:t>
      </w:r>
      <w:hyperlink r:id="rId18" w:history="1">
        <w:r w:rsidRPr="00C87351">
          <w:rPr>
            <w:rStyle w:val="Hyperlink"/>
          </w:rPr>
          <w:t>skills</w:t>
        </w:r>
      </w:hyperlink>
      <w:r>
        <w:t xml:space="preserve"> </w:t>
      </w:r>
      <w:hyperlink r:id="rId19" w:history="1">
        <w:r w:rsidRPr="00C87351">
          <w:rPr>
            <w:rStyle w:val="Hyperlink"/>
          </w:rPr>
          <w:t>shortage</w:t>
        </w:r>
      </w:hyperlink>
      <w:r>
        <w:t xml:space="preserve"> among construction employers and train them in basic economics, for example, teaching them that offering higher wages will </w:t>
      </w:r>
      <w:r w:rsidR="00166BBA">
        <w:t>in most cases</w:t>
      </w:r>
      <w:r>
        <w:t xml:space="preserve"> lead to more qualified workers applying to their open positions. It could also teach them that the supposed “</w:t>
      </w:r>
      <w:hyperlink r:id="rId20" w:history="1">
        <w:r w:rsidRPr="00C87351">
          <w:rPr>
            <w:rStyle w:val="Hyperlink"/>
          </w:rPr>
          <w:t>skills mismatch</w:t>
        </w:r>
      </w:hyperlink>
      <w:r>
        <w:t xml:space="preserve">” between unemployed workers and open positions, which is frequently used to explain labor shortages, not only doesn’t fit the data, it does not really apply to </w:t>
      </w:r>
      <w:r w:rsidR="00166BBA">
        <w:t>blue-collar workers in industry</w:t>
      </w:r>
      <w:r>
        <w:t>.</w:t>
      </w:r>
    </w:p>
    <w:p w14:paraId="47342E3F" w14:textId="5417A49C" w:rsidR="003A7C97" w:rsidRDefault="00020710">
      <w:r>
        <w:t>As for the government’s role, it could pursue policies that make often-difficult construction jobs more attractive to workers. This could include mandating vacation and sick leave, improving the Affordable Care Act, and strengthening workers’ compensation and disability programs. These are important policies that would make more construction jobs “good jobs” and lead to more workers applying for them.</w:t>
      </w:r>
    </w:p>
    <w:sectPr w:rsidR="003A7C9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8" w:author="Kevin Cashman" w:date="2017-07-24T16:54:00Z" w:initials="KC">
    <w:p w14:paraId="2B8104C6" w14:textId="2B9E0321" w:rsidR="00337643" w:rsidRDefault="00337643">
      <w:pPr>
        <w:pStyle w:val="CommentText"/>
      </w:pPr>
      <w:r>
        <w:rPr>
          <w:rStyle w:val="CommentReference"/>
        </w:rPr>
        <w:annotationRef/>
      </w:r>
      <w:r>
        <w:t>I would get rid of the legend and directly label one of the set of bars. (just my preference and also default for my color blindness)</w:t>
      </w:r>
    </w:p>
  </w:comment>
  <w:comment w:id="11" w:author="Kevin Cashman" w:date="2017-07-24T16:55:00Z" w:initials="KC">
    <w:p w14:paraId="67EAE2E6" w14:textId="470199F2" w:rsidR="00337643" w:rsidRDefault="00337643">
      <w:pPr>
        <w:pStyle w:val="CommentText"/>
      </w:pPr>
      <w:r>
        <w:rPr>
          <w:rStyle w:val="CommentReference"/>
        </w:rPr>
        <w:annotationRef/>
      </w:r>
      <w:r>
        <w:t>I would do endpoints on the line and label them, getting rid of the y axis and gridlines, centering the line</w:t>
      </w:r>
    </w:p>
  </w:comment>
  <w:comment w:id="19" w:author="Kevin Cashman" w:date="2017-07-24T16:57:00Z" w:initials="KC">
    <w:p w14:paraId="237BA126" w14:textId="0543E1B9" w:rsidR="00337643" w:rsidRDefault="00337643">
      <w:pPr>
        <w:pStyle w:val="CommentText"/>
      </w:pPr>
      <w:r>
        <w:rPr>
          <w:rStyle w:val="CommentReference"/>
        </w:rPr>
        <w:annotationRef/>
      </w:r>
      <w:r>
        <w:t>I would adjust with the CPI-U, the CPI-W is mainly an artifact used for Social Security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B8104C6" w15:done="1"/>
  <w15:commentEx w15:paraId="67EAE2E6" w15:done="1"/>
  <w15:commentEx w15:paraId="237BA126"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1CC550" w14:textId="77777777" w:rsidR="005B2097" w:rsidRDefault="005B2097" w:rsidP="00C84BDC">
      <w:pPr>
        <w:spacing w:after="0" w:line="240" w:lineRule="auto"/>
      </w:pPr>
      <w:r>
        <w:separator/>
      </w:r>
    </w:p>
  </w:endnote>
  <w:endnote w:type="continuationSeparator" w:id="0">
    <w:p w14:paraId="79202225" w14:textId="77777777" w:rsidR="005B2097" w:rsidRDefault="005B2097" w:rsidP="00C84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50DC6C" w14:textId="77777777" w:rsidR="005B2097" w:rsidRDefault="005B2097" w:rsidP="00C84BDC">
      <w:pPr>
        <w:spacing w:after="0" w:line="240" w:lineRule="auto"/>
      </w:pPr>
      <w:r>
        <w:separator/>
      </w:r>
    </w:p>
  </w:footnote>
  <w:footnote w:type="continuationSeparator" w:id="0">
    <w:p w14:paraId="165003D2" w14:textId="77777777" w:rsidR="005B2097" w:rsidRDefault="005B2097" w:rsidP="00C84BDC">
      <w:pPr>
        <w:spacing w:after="0" w:line="240" w:lineRule="auto"/>
      </w:pPr>
      <w:r>
        <w:continuationSeparator/>
      </w:r>
    </w:p>
  </w:footnote>
  <w:footnote w:id="1">
    <w:p w14:paraId="3A34EF73" w14:textId="2B441C94" w:rsidR="00C84BDC" w:rsidRDefault="00C84BDC">
      <w:pPr>
        <w:pStyle w:val="FootnoteText"/>
      </w:pPr>
      <w:ins w:id="2" w:author="Brian Dew" w:date="2017-07-24T17:59:00Z">
        <w:r>
          <w:rPr>
            <w:rStyle w:val="FootnoteReference"/>
          </w:rPr>
          <w:footnoteRef/>
        </w:r>
        <w:r>
          <w:t xml:space="preserve"> While the overall unemployment rate is low</w:t>
        </w:r>
      </w:ins>
      <w:ins w:id="3" w:author="Brian Dew" w:date="2017-07-24T18:00:00Z">
        <w:r>
          <w:t>, leading some to conclude that the overall labor market is tight</w:t>
        </w:r>
      </w:ins>
      <w:ins w:id="4" w:author="Brian Dew" w:date="2017-07-24T17:59:00Z">
        <w:r>
          <w:t xml:space="preserve">,  </w:t>
        </w:r>
      </w:ins>
      <w:ins w:id="5" w:author="Brian Dew" w:date="2017-07-24T18:00:00Z">
        <w:r>
          <w:t xml:space="preserve">measures of labor force participation, as well as recent data on jobs growth, suggest that </w:t>
        </w:r>
      </w:ins>
      <w:ins w:id="6" w:author="Brian Dew" w:date="2017-07-24T18:01:00Z">
        <w:r>
          <w:t xml:space="preserve">there is still </w:t>
        </w:r>
        <w:r>
          <w:fldChar w:fldCharType="begin"/>
        </w:r>
        <w:r>
          <w:instrText xml:space="preserve"> HYPERLINK "http://cepr.net/data-bytes/jobs-bytes/jobs-2017-07" </w:instrText>
        </w:r>
        <w:r>
          <w:fldChar w:fldCharType="separate"/>
        </w:r>
        <w:r w:rsidRPr="00C84BDC">
          <w:rPr>
            <w:rStyle w:val="Hyperlink"/>
          </w:rPr>
          <w:t>room for the overall labor market to grow</w:t>
        </w:r>
        <w:r>
          <w:fldChar w:fldCharType="end"/>
        </w:r>
      </w:ins>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rian Dew">
    <w15:presenceInfo w15:providerId="Windows Live" w15:userId="f16b9a6dc04b026b"/>
  </w15:person>
  <w15:person w15:author="Kevin Cashman">
    <w15:presenceInfo w15:providerId="None" w15:userId="Kevin Cash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746"/>
    <w:rsid w:val="00020710"/>
    <w:rsid w:val="000E141B"/>
    <w:rsid w:val="00106EA2"/>
    <w:rsid w:val="0016538A"/>
    <w:rsid w:val="00166BBA"/>
    <w:rsid w:val="002035A3"/>
    <w:rsid w:val="0028607F"/>
    <w:rsid w:val="00287B8D"/>
    <w:rsid w:val="002E7853"/>
    <w:rsid w:val="00310AA0"/>
    <w:rsid w:val="00337643"/>
    <w:rsid w:val="003A7C97"/>
    <w:rsid w:val="003B023B"/>
    <w:rsid w:val="004130E2"/>
    <w:rsid w:val="004D4CAA"/>
    <w:rsid w:val="00543C73"/>
    <w:rsid w:val="005502A6"/>
    <w:rsid w:val="005B2097"/>
    <w:rsid w:val="005E4BC3"/>
    <w:rsid w:val="005F1648"/>
    <w:rsid w:val="0061351B"/>
    <w:rsid w:val="0064647A"/>
    <w:rsid w:val="0066163D"/>
    <w:rsid w:val="006E2DD6"/>
    <w:rsid w:val="006F13AF"/>
    <w:rsid w:val="00723B39"/>
    <w:rsid w:val="007415F0"/>
    <w:rsid w:val="00767704"/>
    <w:rsid w:val="007826A8"/>
    <w:rsid w:val="007E080D"/>
    <w:rsid w:val="00880746"/>
    <w:rsid w:val="00935F63"/>
    <w:rsid w:val="00967F77"/>
    <w:rsid w:val="00A5176E"/>
    <w:rsid w:val="00A9265B"/>
    <w:rsid w:val="00AD6560"/>
    <w:rsid w:val="00B70A54"/>
    <w:rsid w:val="00BB2BDD"/>
    <w:rsid w:val="00BC7F28"/>
    <w:rsid w:val="00C7504F"/>
    <w:rsid w:val="00C84BDC"/>
    <w:rsid w:val="00C87351"/>
    <w:rsid w:val="00CB6D25"/>
    <w:rsid w:val="00D55C71"/>
    <w:rsid w:val="00D55F09"/>
    <w:rsid w:val="00D96462"/>
    <w:rsid w:val="00DA0ECF"/>
    <w:rsid w:val="00DD351B"/>
    <w:rsid w:val="00DE5896"/>
    <w:rsid w:val="00E200FF"/>
    <w:rsid w:val="00F4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EFEEB"/>
  <w15:chartTrackingRefBased/>
  <w15:docId w15:val="{BB89267F-CAAA-4BDA-86E9-8995E493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5F09"/>
    <w:rPr>
      <w:color w:val="0563C1" w:themeColor="hyperlink"/>
      <w:u w:val="single"/>
    </w:rPr>
  </w:style>
  <w:style w:type="character" w:customStyle="1" w:styleId="Mention1">
    <w:name w:val="Mention1"/>
    <w:basedOn w:val="DefaultParagraphFont"/>
    <w:uiPriority w:val="99"/>
    <w:semiHidden/>
    <w:unhideWhenUsed/>
    <w:rsid w:val="00D55F09"/>
    <w:rPr>
      <w:color w:val="2B579A"/>
      <w:shd w:val="clear" w:color="auto" w:fill="E6E6E6"/>
    </w:rPr>
  </w:style>
  <w:style w:type="paragraph" w:styleId="BalloonText">
    <w:name w:val="Balloon Text"/>
    <w:basedOn w:val="Normal"/>
    <w:link w:val="BalloonTextChar"/>
    <w:uiPriority w:val="99"/>
    <w:semiHidden/>
    <w:unhideWhenUsed/>
    <w:rsid w:val="00D964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6462"/>
    <w:rPr>
      <w:rFonts w:ascii="Segoe UI" w:hAnsi="Segoe UI" w:cs="Segoe UI"/>
      <w:sz w:val="18"/>
      <w:szCs w:val="18"/>
    </w:rPr>
  </w:style>
  <w:style w:type="character" w:styleId="CommentReference">
    <w:name w:val="annotation reference"/>
    <w:basedOn w:val="DefaultParagraphFont"/>
    <w:uiPriority w:val="99"/>
    <w:semiHidden/>
    <w:unhideWhenUsed/>
    <w:rsid w:val="005502A6"/>
    <w:rPr>
      <w:sz w:val="16"/>
      <w:szCs w:val="16"/>
    </w:rPr>
  </w:style>
  <w:style w:type="paragraph" w:styleId="CommentText">
    <w:name w:val="annotation text"/>
    <w:basedOn w:val="Normal"/>
    <w:link w:val="CommentTextChar"/>
    <w:uiPriority w:val="99"/>
    <w:semiHidden/>
    <w:unhideWhenUsed/>
    <w:rsid w:val="005502A6"/>
    <w:pPr>
      <w:spacing w:line="240" w:lineRule="auto"/>
    </w:pPr>
    <w:rPr>
      <w:sz w:val="20"/>
      <w:szCs w:val="20"/>
    </w:rPr>
  </w:style>
  <w:style w:type="character" w:customStyle="1" w:styleId="CommentTextChar">
    <w:name w:val="Comment Text Char"/>
    <w:basedOn w:val="DefaultParagraphFont"/>
    <w:link w:val="CommentText"/>
    <w:uiPriority w:val="99"/>
    <w:semiHidden/>
    <w:rsid w:val="005502A6"/>
    <w:rPr>
      <w:sz w:val="20"/>
      <w:szCs w:val="20"/>
    </w:rPr>
  </w:style>
  <w:style w:type="paragraph" w:styleId="CommentSubject">
    <w:name w:val="annotation subject"/>
    <w:basedOn w:val="CommentText"/>
    <w:next w:val="CommentText"/>
    <w:link w:val="CommentSubjectChar"/>
    <w:uiPriority w:val="99"/>
    <w:semiHidden/>
    <w:unhideWhenUsed/>
    <w:rsid w:val="005502A6"/>
    <w:rPr>
      <w:b/>
      <w:bCs/>
    </w:rPr>
  </w:style>
  <w:style w:type="character" w:customStyle="1" w:styleId="CommentSubjectChar">
    <w:name w:val="Comment Subject Char"/>
    <w:basedOn w:val="CommentTextChar"/>
    <w:link w:val="CommentSubject"/>
    <w:uiPriority w:val="99"/>
    <w:semiHidden/>
    <w:rsid w:val="005502A6"/>
    <w:rPr>
      <w:b/>
      <w:bCs/>
      <w:sz w:val="20"/>
      <w:szCs w:val="20"/>
    </w:rPr>
  </w:style>
  <w:style w:type="paragraph" w:styleId="FootnoteText">
    <w:name w:val="footnote text"/>
    <w:basedOn w:val="Normal"/>
    <w:link w:val="FootnoteTextChar"/>
    <w:uiPriority w:val="99"/>
    <w:semiHidden/>
    <w:unhideWhenUsed/>
    <w:rsid w:val="00C84BD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84BDC"/>
    <w:rPr>
      <w:sz w:val="20"/>
      <w:szCs w:val="20"/>
    </w:rPr>
  </w:style>
  <w:style w:type="character" w:styleId="FootnoteReference">
    <w:name w:val="footnote reference"/>
    <w:basedOn w:val="DefaultParagraphFont"/>
    <w:uiPriority w:val="99"/>
    <w:semiHidden/>
    <w:unhideWhenUsed/>
    <w:rsid w:val="00C84BDC"/>
    <w:rPr>
      <w:vertAlign w:val="superscript"/>
    </w:rPr>
  </w:style>
  <w:style w:type="character" w:styleId="Mention">
    <w:name w:val="Mention"/>
    <w:basedOn w:val="DefaultParagraphFont"/>
    <w:uiPriority w:val="99"/>
    <w:semiHidden/>
    <w:unhideWhenUsed/>
    <w:rsid w:val="00C84BDC"/>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sj.com/articles/labor-shortage-squeezes-real-estate-developers-1498595109" TargetMode="External"/><Relationship Id="rId13" Type="http://schemas.openxmlformats.org/officeDocument/2006/relationships/chart" Target="charts/chart2.xml"/><Relationship Id="rId18" Type="http://schemas.openxmlformats.org/officeDocument/2006/relationships/hyperlink" Target="http://cepr.net/blogs/beat-the-press/how-about-the-stupid-boss-theory-of-why-it-takes-so-long-to-fill-vacant-job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bloomberg.com/news/articles/2017-06-27/want-a-1-million-paycheck-skip-college-and-go-work-in-a-lumberyard" TargetMode="External"/><Relationship Id="rId12" Type="http://schemas.microsoft.com/office/2011/relationships/commentsExtended" Target="commentsExtended.xml"/><Relationship Id="rId17" Type="http://schemas.openxmlformats.org/officeDocument/2006/relationships/hyperlink" Target="http://www.constructiondive.com/news/truly-no-better-option-h-2b-visas-for-construction-workers-spark-industr/421224/" TargetMode="External"/><Relationship Id="rId2" Type="http://schemas.openxmlformats.org/officeDocument/2006/relationships/styles" Target="styles.xml"/><Relationship Id="rId16" Type="http://schemas.openxmlformats.org/officeDocument/2006/relationships/hyperlink" Target="https://www.agc.org/news/2017/06/22/house-passage-perkins-act-legislation-important-step-addressing-growing-construction" TargetMode="External"/><Relationship Id="rId20" Type="http://schemas.openxmlformats.org/officeDocument/2006/relationships/hyperlink" Target="http://cepr.net/blogs/beat-the-press/the-skills-gap-that-always-explains-unemploymen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openxmlformats.org/officeDocument/2006/relationships/hyperlink" Target="http://cepr.net/blogs/cepr-blog/is-there-a-labor-shortage-in-the-construction-industry" TargetMode="Externa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hyperlink" Target="http://cepr.net/blogs/beat-the-press/more-evidence-of-a-skills-shortage-among-employers" TargetMode="External"/><Relationship Id="rId4" Type="http://schemas.openxmlformats.org/officeDocument/2006/relationships/webSettings" Target="webSettings.xml"/><Relationship Id="rId9" Type="http://schemas.openxmlformats.org/officeDocument/2006/relationships/hyperlink" Target="http://cepr.net/blogs/beat-the-press/lessons-on-labor-economics-for-the-owner-of-a-roofing-company-in-nebraska" TargetMode="External"/><Relationship Id="rId14" Type="http://schemas.openxmlformats.org/officeDocument/2006/relationships/chart" Target="charts/chart3.xml"/><Relationship Id="rId22"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Working\Python\Shortages\construction_data.csv"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Working\Python\Shortages\construction_data.csv"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Working\Python\Shortages\construction_data.csv"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400" b="1" i="0" u="none" strike="noStrike" kern="1200" spc="0" baseline="0">
                <a:solidFill>
                  <a:schemeClr val="tx1">
                    <a:lumMod val="65000"/>
                    <a:lumOff val="35000"/>
                  </a:schemeClr>
                </a:solidFill>
                <a:latin typeface="+mn-lt"/>
                <a:ea typeface="+mn-ea"/>
                <a:cs typeface="+mn-cs"/>
              </a:defRPr>
            </a:pPr>
            <a:r>
              <a:rPr lang="en-US" sz="1400" b="1"/>
              <a:t>There are more unemployed workers per job opening in the construction sector</a:t>
            </a:r>
          </a:p>
        </c:rich>
      </c:tx>
      <c:layout>
        <c:manualLayout>
          <c:xMode val="edge"/>
          <c:yMode val="edge"/>
          <c:x val="4.5441612083356051E-2"/>
          <c:y val="4.1666666666666664E-2"/>
        </c:manualLayout>
      </c:layout>
      <c:overlay val="0"/>
      <c:spPr>
        <a:noFill/>
        <a:ln>
          <a:noFill/>
        </a:ln>
        <a:effectLst/>
      </c:spPr>
      <c:txPr>
        <a:bodyPr rot="0" spcFirstLastPara="1" vertOverflow="ellipsis" vert="horz" wrap="square" anchor="ctr" anchorCtr="1"/>
        <a:lstStyle/>
        <a:p>
          <a:pPr algn="l">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0405331381055114"/>
          <c:y val="0.25083333333333335"/>
          <c:w val="0.75967896446178651"/>
          <c:h val="0.64268518518518514"/>
        </c:manualLayout>
      </c:layout>
      <c:barChart>
        <c:barDir val="bar"/>
        <c:grouping val="clustered"/>
        <c:varyColors val="0"/>
        <c:ser>
          <c:idx val="0"/>
          <c:order val="0"/>
          <c:tx>
            <c:strRef>
              <c:f>Plots!$A$3</c:f>
              <c:strCache>
                <c:ptCount val="1"/>
                <c:pt idx="0">
                  <c:v>May 2016</c:v>
                </c:pt>
              </c:strCache>
            </c:strRef>
          </c:tx>
          <c:spPr>
            <a:solidFill>
              <a:schemeClr val="accent5">
                <a:lumMod val="60000"/>
                <a:lumOff val="4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Plots!$B$2:$C$2</c:f>
              <c:strCache>
                <c:ptCount val="2"/>
                <c:pt idx="0">
                  <c:v>Total </c:v>
                </c:pt>
                <c:pt idx="1">
                  <c:v>Construction</c:v>
                </c:pt>
              </c:strCache>
            </c:strRef>
          </c:cat>
          <c:val>
            <c:numRef>
              <c:f>Plots!$B$3:$C$3</c:f>
              <c:numCache>
                <c:formatCode>General</c:formatCode>
                <c:ptCount val="2"/>
                <c:pt idx="0">
                  <c:v>1.3</c:v>
                </c:pt>
                <c:pt idx="1">
                  <c:v>2.5</c:v>
                </c:pt>
              </c:numCache>
            </c:numRef>
          </c:val>
          <c:extLst>
            <c:ext xmlns:c16="http://schemas.microsoft.com/office/drawing/2014/chart" uri="{C3380CC4-5D6E-409C-BE32-E72D297353CC}">
              <c16:uniqueId val="{00000000-22CC-4D28-82B9-DC53DA6A43C7}"/>
            </c:ext>
          </c:extLst>
        </c:ser>
        <c:ser>
          <c:idx val="1"/>
          <c:order val="1"/>
          <c:tx>
            <c:strRef>
              <c:f>Plots!$A$4</c:f>
              <c:strCache>
                <c:ptCount val="1"/>
                <c:pt idx="0">
                  <c:v>May 2017</c:v>
                </c:pt>
              </c:strCache>
            </c:strRef>
          </c:tx>
          <c:spPr>
            <a:solidFill>
              <a:schemeClr val="accent1">
                <a:lumMod val="5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Plots!$B$2:$C$2</c:f>
              <c:strCache>
                <c:ptCount val="2"/>
                <c:pt idx="0">
                  <c:v>Total </c:v>
                </c:pt>
                <c:pt idx="1">
                  <c:v>Construction</c:v>
                </c:pt>
              </c:strCache>
            </c:strRef>
          </c:cat>
          <c:val>
            <c:numRef>
              <c:f>Plots!$B$4:$C$4</c:f>
              <c:numCache>
                <c:formatCode>General</c:formatCode>
                <c:ptCount val="2"/>
                <c:pt idx="0">
                  <c:v>1.2</c:v>
                </c:pt>
                <c:pt idx="1">
                  <c:v>3.3</c:v>
                </c:pt>
              </c:numCache>
            </c:numRef>
          </c:val>
          <c:extLst>
            <c:ext xmlns:c16="http://schemas.microsoft.com/office/drawing/2014/chart" uri="{C3380CC4-5D6E-409C-BE32-E72D297353CC}">
              <c16:uniqueId val="{00000001-22CC-4D28-82B9-DC53DA6A43C7}"/>
            </c:ext>
          </c:extLst>
        </c:ser>
        <c:dLbls>
          <c:showLegendKey val="0"/>
          <c:showVal val="0"/>
          <c:showCatName val="0"/>
          <c:showSerName val="0"/>
          <c:showPercent val="0"/>
          <c:showBubbleSize val="0"/>
        </c:dLbls>
        <c:gapWidth val="182"/>
        <c:axId val="-173936720"/>
        <c:axId val="-173928016"/>
      </c:barChart>
      <c:catAx>
        <c:axId val="-17393672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28016"/>
        <c:crosses val="autoZero"/>
        <c:auto val="1"/>
        <c:lblAlgn val="ctr"/>
        <c:lblOffset val="100"/>
        <c:noMultiLvlLbl val="0"/>
      </c:catAx>
      <c:valAx>
        <c:axId val="-173928016"/>
        <c:scaling>
          <c:orientation val="minMax"/>
        </c:scaling>
        <c:delete val="1"/>
        <c:axPos val="b"/>
        <c:numFmt formatCode="General" sourceLinked="1"/>
        <c:majorTickMark val="none"/>
        <c:minorTickMark val="none"/>
        <c:tickLblPos val="nextTo"/>
        <c:crossAx val="-173936720"/>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l">
              <a:defRPr sz="1100" b="0" i="0" u="none" strike="noStrike" kern="1200" spc="0" baseline="0">
                <a:solidFill>
                  <a:schemeClr val="tx1">
                    <a:lumMod val="65000"/>
                    <a:lumOff val="35000"/>
                  </a:schemeClr>
                </a:solidFill>
                <a:latin typeface="+mn-lt"/>
                <a:ea typeface="+mn-ea"/>
                <a:cs typeface="+mn-cs"/>
              </a:defRPr>
            </a:pPr>
            <a:r>
              <a:rPr lang="en-US" sz="1400" b="1"/>
              <a:t>Construction</a:t>
            </a:r>
            <a:r>
              <a:rPr lang="en-US" sz="1400" b="1" baseline="0"/>
              <a:t> sector hours worked are flat over the past two years</a:t>
            </a:r>
            <a:r>
              <a:rPr lang="en-US" sz="1100" baseline="0"/>
              <a:t> Average weekly hours, seasonally adjusted)</a:t>
            </a:r>
          </a:p>
        </c:rich>
      </c:tx>
      <c:layout>
        <c:manualLayout>
          <c:xMode val="edge"/>
          <c:yMode val="edge"/>
          <c:x val="3.4493000874890635E-2"/>
          <c:y val="2.7777777777777776E-2"/>
        </c:manualLayout>
      </c:layout>
      <c:overlay val="0"/>
      <c:spPr>
        <a:noFill/>
        <a:ln>
          <a:noFill/>
        </a:ln>
        <a:effectLst/>
      </c:spPr>
      <c:txPr>
        <a:bodyPr rot="0" spcFirstLastPara="1" vertOverflow="ellipsis" vert="horz" wrap="square" anchor="ctr" anchorCtr="1"/>
        <a:lstStyle/>
        <a:p>
          <a:pPr algn="l">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061349936435939"/>
          <c:y val="0.44711690576349189"/>
          <c:w val="0.82015957552231522"/>
          <c:h val="0.3806686621364111"/>
        </c:manualLayout>
      </c:layout>
      <c:lineChart>
        <c:grouping val="standard"/>
        <c:varyColors val="0"/>
        <c:ser>
          <c:idx val="0"/>
          <c:order val="0"/>
          <c:spPr>
            <a:ln w="28575" cap="rnd">
              <a:solidFill>
                <a:schemeClr val="accent1"/>
              </a:solidFill>
              <a:round/>
            </a:ln>
            <a:effectLst/>
          </c:spPr>
          <c:marker>
            <c:symbol val="none"/>
          </c:marker>
          <c:dPt>
            <c:idx val="0"/>
            <c:marker>
              <c:symbol val="circle"/>
              <c:size val="7"/>
              <c:spPr>
                <a:solidFill>
                  <a:schemeClr val="accent1"/>
                </a:solidFill>
                <a:ln w="9525">
                  <a:solidFill>
                    <a:schemeClr val="accent1"/>
                  </a:solidFill>
                </a:ln>
                <a:effectLst/>
              </c:spPr>
            </c:marker>
            <c:bubble3D val="0"/>
            <c:extLst>
              <c:ext xmlns:c16="http://schemas.microsoft.com/office/drawing/2014/chart" uri="{C3380CC4-5D6E-409C-BE32-E72D297353CC}">
                <c16:uniqueId val="{00000000-8254-4281-9919-56F1164C36FB}"/>
              </c:ext>
            </c:extLst>
          </c:dPt>
          <c:dPt>
            <c:idx val="24"/>
            <c:marker>
              <c:symbol val="circle"/>
              <c:size val="7"/>
              <c:spPr>
                <a:solidFill>
                  <a:schemeClr val="accent1"/>
                </a:solidFill>
                <a:ln w="9525">
                  <a:solidFill>
                    <a:schemeClr val="accent1"/>
                  </a:solidFill>
                </a:ln>
                <a:effectLst/>
              </c:spPr>
            </c:marker>
            <c:bubble3D val="0"/>
            <c:extLst>
              <c:ext xmlns:c16="http://schemas.microsoft.com/office/drawing/2014/chart" uri="{C3380CC4-5D6E-409C-BE32-E72D297353CC}">
                <c16:uniqueId val="{00000001-8254-4281-9919-56F1164C36FB}"/>
              </c:ext>
            </c:extLst>
          </c:dPt>
          <c:dLbls>
            <c:dLbl>
              <c:idx val="0"/>
              <c:layout>
                <c:manualLayout>
                  <c:x val="-0.10787486515641856"/>
                  <c:y val="-9.1197461618667527E-2"/>
                </c:manualLayout>
              </c:layout>
              <c:tx>
                <c:rich>
                  <a:bodyPr/>
                  <a:lstStyle/>
                  <a:p>
                    <a:r>
                      <a:rPr lang="en-US"/>
                      <a:t>June 2015: </a:t>
                    </a:r>
                    <a:fld id="{D2AFC742-A650-467A-ABBF-D69E083F21E6}" type="VALUE">
                      <a:rPr lang="en-US"/>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8254-4281-9919-56F1164C36FB}"/>
                </c:ext>
              </c:extLst>
            </c:dLbl>
            <c:dLbl>
              <c:idx val="24"/>
              <c:layout>
                <c:manualLayout>
                  <c:x val="-7.1916576770945703E-3"/>
                  <c:y val="-8.5489699061589902E-2"/>
                </c:manualLayout>
              </c:layout>
              <c:tx>
                <c:rich>
                  <a:bodyPr/>
                  <a:lstStyle/>
                  <a:p>
                    <a:r>
                      <a:rPr lang="en-US"/>
                      <a:t>June 2017: </a:t>
                    </a:r>
                    <a:fld id="{944DDF91-FF13-4531-9715-BF61740CD7C4}" type="VALUE">
                      <a:rPr lang="en-US"/>
                      <a:pPr/>
                      <a:t>[VALUE]</a:t>
                    </a:fld>
                    <a:endParaRPr lang="en-US"/>
                  </a:p>
                </c:rich>
              </c:tx>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8254-4281-9919-56F1164C36FB}"/>
                </c:ext>
              </c:extLst>
            </c:dLbl>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Plots!$A$10:$A$34</c:f>
              <c:numCache>
                <c:formatCode>m/d/yyyy</c:formatCode>
                <c:ptCount val="25"/>
                <c:pt idx="0">
                  <c:v>42156</c:v>
                </c:pt>
                <c:pt idx="1">
                  <c:v>42186</c:v>
                </c:pt>
                <c:pt idx="2">
                  <c:v>42217</c:v>
                </c:pt>
                <c:pt idx="3">
                  <c:v>42248</c:v>
                </c:pt>
                <c:pt idx="4">
                  <c:v>42278</c:v>
                </c:pt>
                <c:pt idx="5">
                  <c:v>42309</c:v>
                </c:pt>
                <c:pt idx="6">
                  <c:v>42339</c:v>
                </c:pt>
                <c:pt idx="7">
                  <c:v>42370</c:v>
                </c:pt>
                <c:pt idx="8">
                  <c:v>42401</c:v>
                </c:pt>
                <c:pt idx="9">
                  <c:v>42430</c:v>
                </c:pt>
                <c:pt idx="10">
                  <c:v>42461</c:v>
                </c:pt>
                <c:pt idx="11">
                  <c:v>42491</c:v>
                </c:pt>
                <c:pt idx="12">
                  <c:v>42522</c:v>
                </c:pt>
                <c:pt idx="13">
                  <c:v>42552</c:v>
                </c:pt>
                <c:pt idx="14">
                  <c:v>42583</c:v>
                </c:pt>
                <c:pt idx="15">
                  <c:v>42614</c:v>
                </c:pt>
                <c:pt idx="16">
                  <c:v>42644</c:v>
                </c:pt>
                <c:pt idx="17">
                  <c:v>42675</c:v>
                </c:pt>
                <c:pt idx="18">
                  <c:v>42705</c:v>
                </c:pt>
                <c:pt idx="19">
                  <c:v>42736</c:v>
                </c:pt>
                <c:pt idx="20">
                  <c:v>42767</c:v>
                </c:pt>
                <c:pt idx="21">
                  <c:v>42795</c:v>
                </c:pt>
                <c:pt idx="22">
                  <c:v>42826</c:v>
                </c:pt>
                <c:pt idx="23">
                  <c:v>42856</c:v>
                </c:pt>
                <c:pt idx="24">
                  <c:v>42887</c:v>
                </c:pt>
              </c:numCache>
            </c:numRef>
          </c:cat>
          <c:val>
            <c:numRef>
              <c:f>Plots!$B$10:$B$34</c:f>
              <c:numCache>
                <c:formatCode>General</c:formatCode>
                <c:ptCount val="25"/>
                <c:pt idx="0">
                  <c:v>39.200000000000003</c:v>
                </c:pt>
                <c:pt idx="1">
                  <c:v>39</c:v>
                </c:pt>
                <c:pt idx="2">
                  <c:v>39.200000000000003</c:v>
                </c:pt>
                <c:pt idx="3">
                  <c:v>38.799999999999997</c:v>
                </c:pt>
                <c:pt idx="4">
                  <c:v>39.6</c:v>
                </c:pt>
                <c:pt idx="5">
                  <c:v>39.1</c:v>
                </c:pt>
                <c:pt idx="6">
                  <c:v>39.700000000000003</c:v>
                </c:pt>
                <c:pt idx="7">
                  <c:v>39.299999999999997</c:v>
                </c:pt>
                <c:pt idx="8">
                  <c:v>39.200000000000003</c:v>
                </c:pt>
                <c:pt idx="9">
                  <c:v>38.700000000000003</c:v>
                </c:pt>
                <c:pt idx="10">
                  <c:v>39.1</c:v>
                </c:pt>
                <c:pt idx="11">
                  <c:v>39.1</c:v>
                </c:pt>
                <c:pt idx="12">
                  <c:v>39.1</c:v>
                </c:pt>
                <c:pt idx="13">
                  <c:v>39.200000000000003</c:v>
                </c:pt>
                <c:pt idx="14">
                  <c:v>38.799999999999997</c:v>
                </c:pt>
                <c:pt idx="15">
                  <c:v>38.799999999999997</c:v>
                </c:pt>
                <c:pt idx="16">
                  <c:v>39.200000000000003</c:v>
                </c:pt>
                <c:pt idx="17">
                  <c:v>39.1</c:v>
                </c:pt>
                <c:pt idx="18">
                  <c:v>38.9</c:v>
                </c:pt>
                <c:pt idx="19">
                  <c:v>38.9</c:v>
                </c:pt>
                <c:pt idx="20">
                  <c:v>39.1</c:v>
                </c:pt>
                <c:pt idx="21">
                  <c:v>38.700000000000003</c:v>
                </c:pt>
                <c:pt idx="22">
                  <c:v>39.299999999999997</c:v>
                </c:pt>
                <c:pt idx="23">
                  <c:v>39.200000000000003</c:v>
                </c:pt>
                <c:pt idx="24">
                  <c:v>39.200000000000003</c:v>
                </c:pt>
              </c:numCache>
            </c:numRef>
          </c:val>
          <c:smooth val="0"/>
          <c:extLst>
            <c:ext xmlns:c16="http://schemas.microsoft.com/office/drawing/2014/chart" uri="{C3380CC4-5D6E-409C-BE32-E72D297353CC}">
              <c16:uniqueId val="{00000000-2550-4922-8D54-177D812647BE}"/>
            </c:ext>
          </c:extLst>
        </c:ser>
        <c:dLbls>
          <c:showLegendKey val="0"/>
          <c:showVal val="0"/>
          <c:showCatName val="0"/>
          <c:showSerName val="0"/>
          <c:showPercent val="0"/>
          <c:showBubbleSize val="0"/>
        </c:dLbls>
        <c:smooth val="0"/>
        <c:axId val="-173933456"/>
        <c:axId val="-173923120"/>
      </c:lineChart>
      <c:dateAx>
        <c:axId val="-173933456"/>
        <c:scaling>
          <c:orientation val="minMax"/>
        </c:scaling>
        <c:delete val="0"/>
        <c:axPos val="b"/>
        <c:numFmt formatCode="mmm\ yyyy"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3923120"/>
        <c:crosses val="autoZero"/>
        <c:auto val="1"/>
        <c:lblOffset val="100"/>
        <c:baseTimeUnit val="months"/>
        <c:majorUnit val="6"/>
        <c:majorTimeUnit val="months"/>
      </c:dateAx>
      <c:valAx>
        <c:axId val="-173923120"/>
        <c:scaling>
          <c:orientation val="minMax"/>
          <c:min val="30"/>
        </c:scaling>
        <c:delete val="1"/>
        <c:axPos val="l"/>
        <c:numFmt formatCode="General" sourceLinked="1"/>
        <c:majorTickMark val="none"/>
        <c:minorTickMark val="none"/>
        <c:tickLblPos val="nextTo"/>
        <c:crossAx val="-17393345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7548212112151116"/>
          <c:y val="0.23939494872785572"/>
          <c:w val="0.69396234849239935"/>
          <c:h val="0.59090691074783164"/>
        </c:manualLayout>
      </c:layout>
      <c:barChart>
        <c:barDir val="bar"/>
        <c:grouping val="clustered"/>
        <c:varyColors val="0"/>
        <c:ser>
          <c:idx val="0"/>
          <c:order val="0"/>
          <c:spPr>
            <a:solidFill>
              <a:srgbClr val="002060"/>
            </a:solidFill>
            <a:ln>
              <a:noFill/>
            </a:ln>
            <a:effectLst/>
          </c:spPr>
          <c:invertIfNegative val="0"/>
          <c:dLbls>
            <c:dLbl>
              <c:idx val="0"/>
              <c:tx>
                <c:rich>
                  <a:bodyPr/>
                  <a:lstStyle/>
                  <a:p>
                    <a:r>
                      <a:rPr lang="en-US"/>
                      <a:t>0.61%</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0-031B-4C86-AAEF-0659A6558701}"/>
                </c:ext>
              </c:extLst>
            </c:dLbl>
            <c:dLbl>
              <c:idx val="1"/>
              <c:tx>
                <c:rich>
                  <a:bodyPr/>
                  <a:lstStyle/>
                  <a:p>
                    <a:r>
                      <a:rPr lang="en-US"/>
                      <a:t>0.67%</a:t>
                    </a:r>
                  </a:p>
                </c:rich>
              </c:tx>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031B-4C86-AAEF-0659A6558701}"/>
                </c:ext>
              </c:extLst>
            </c:dLbl>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construction_data!$H$63:$H$64</c:f>
              <c:strCache>
                <c:ptCount val="2"/>
                <c:pt idx="0">
                  <c:v>Construction</c:v>
                </c:pt>
                <c:pt idx="1">
                  <c:v>Total</c:v>
                </c:pt>
              </c:strCache>
            </c:strRef>
          </c:cat>
          <c:val>
            <c:numRef>
              <c:f>construction_data!$I$63:$I$64</c:f>
              <c:numCache>
                <c:formatCode>General</c:formatCode>
                <c:ptCount val="2"/>
                <c:pt idx="0">
                  <c:v>0.60877069319400001</c:v>
                </c:pt>
                <c:pt idx="1">
                  <c:v>0.66530575843999995</c:v>
                </c:pt>
              </c:numCache>
            </c:numRef>
          </c:val>
          <c:extLst>
            <c:ext xmlns:c16="http://schemas.microsoft.com/office/drawing/2014/chart" uri="{C3380CC4-5D6E-409C-BE32-E72D297353CC}">
              <c16:uniqueId val="{00000002-031B-4C86-AAEF-0659A6558701}"/>
            </c:ext>
          </c:extLst>
        </c:ser>
        <c:dLbls>
          <c:showLegendKey val="0"/>
          <c:showVal val="0"/>
          <c:showCatName val="0"/>
          <c:showSerName val="0"/>
          <c:showPercent val="0"/>
          <c:showBubbleSize val="0"/>
        </c:dLbls>
        <c:gapWidth val="77"/>
        <c:axId val="328584792"/>
        <c:axId val="328585120"/>
      </c:barChart>
      <c:catAx>
        <c:axId val="32858479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50" b="0" i="0" u="none" strike="noStrike" kern="1200" baseline="0">
                <a:solidFill>
                  <a:schemeClr val="tx1">
                    <a:lumMod val="65000"/>
                    <a:lumOff val="35000"/>
                  </a:schemeClr>
                </a:solidFill>
                <a:latin typeface="+mn-lt"/>
                <a:ea typeface="+mn-ea"/>
                <a:cs typeface="+mn-cs"/>
              </a:defRPr>
            </a:pPr>
            <a:endParaRPr lang="en-US"/>
          </a:p>
        </c:txPr>
        <c:crossAx val="328585120"/>
        <c:crosses val="autoZero"/>
        <c:auto val="1"/>
        <c:lblAlgn val="ctr"/>
        <c:lblOffset val="100"/>
        <c:noMultiLvlLbl val="0"/>
      </c:catAx>
      <c:valAx>
        <c:axId val="328585120"/>
        <c:scaling>
          <c:orientation val="minMax"/>
          <c:max val="1"/>
          <c:min val="0"/>
        </c:scaling>
        <c:delete val="1"/>
        <c:axPos val="b"/>
        <c:numFmt formatCode="General" sourceLinked="1"/>
        <c:majorTickMark val="none"/>
        <c:minorTickMark val="none"/>
        <c:tickLblPos val="nextTo"/>
        <c:crossAx val="328584792"/>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0.0325</cdr:x>
      <cdr:y>0.87917</cdr:y>
    </cdr:from>
    <cdr:to>
      <cdr:x>0.2325</cdr:x>
      <cdr:y>1</cdr:y>
    </cdr:to>
    <cdr:sp macro="" textlink="">
      <cdr:nvSpPr>
        <cdr:cNvPr id="2" name="TextBox 1">
          <a:extLst xmlns:a="http://schemas.openxmlformats.org/drawingml/2006/main">
            <a:ext uri="{FF2B5EF4-FFF2-40B4-BE49-F238E27FC236}">
              <a16:creationId xmlns:a16="http://schemas.microsoft.com/office/drawing/2014/main" id="{6D756909-F508-457A-B511-70A3163D7CF3}"/>
            </a:ext>
          </a:extLst>
        </cdr:cNvPr>
        <cdr:cNvSpPr txBox="1"/>
      </cdr:nvSpPr>
      <cdr:spPr>
        <a:xfrm xmlns:a="http://schemas.openxmlformats.org/drawingml/2006/main">
          <a:off x="148590" y="2411730"/>
          <a:ext cx="914400" cy="33147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t>Source:</a:t>
          </a:r>
          <a:r>
            <a:rPr lang="en-US" sz="1100" baseline="0"/>
            <a:t> Bureau of Labor Statitics: CES and JOLTS</a:t>
          </a:r>
          <a:endParaRPr lang="en-US" sz="1100"/>
        </a:p>
      </cdr:txBody>
    </cdr:sp>
  </cdr:relSizeAnchor>
  <cdr:relSizeAnchor xmlns:cdr="http://schemas.openxmlformats.org/drawingml/2006/chartDrawing">
    <cdr:from>
      <cdr:x>0.19603</cdr:x>
      <cdr:y>0.32084</cdr:y>
    </cdr:from>
    <cdr:to>
      <cdr:x>0.39603</cdr:x>
      <cdr:y>0.44167</cdr:y>
    </cdr:to>
    <cdr:sp macro="" textlink="">
      <cdr:nvSpPr>
        <cdr:cNvPr id="3" name="TextBox 1">
          <a:extLst xmlns:a="http://schemas.openxmlformats.org/drawingml/2006/main"/>
        </cdr:cNvPr>
        <cdr:cNvSpPr txBox="1"/>
      </cdr:nvSpPr>
      <cdr:spPr>
        <a:xfrm xmlns:a="http://schemas.openxmlformats.org/drawingml/2006/main">
          <a:off x="755107" y="880119"/>
          <a:ext cx="770382" cy="33146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chemeClr val="bg1"/>
              </a:solidFill>
            </a:rPr>
            <a:t>May 2017</a:t>
          </a:r>
        </a:p>
      </cdr:txBody>
    </cdr:sp>
  </cdr:relSizeAnchor>
  <cdr:relSizeAnchor xmlns:cdr="http://schemas.openxmlformats.org/drawingml/2006/chartDrawing">
    <cdr:from>
      <cdr:x>0.19538</cdr:x>
      <cdr:y>0.64491</cdr:y>
    </cdr:from>
    <cdr:to>
      <cdr:x>0.39538</cdr:x>
      <cdr:y>0.76574</cdr:y>
    </cdr:to>
    <cdr:sp macro="" textlink="">
      <cdr:nvSpPr>
        <cdr:cNvPr id="4" name="TextBox 1">
          <a:extLst xmlns:a="http://schemas.openxmlformats.org/drawingml/2006/main"/>
        </cdr:cNvPr>
        <cdr:cNvSpPr txBox="1"/>
      </cdr:nvSpPr>
      <cdr:spPr>
        <a:xfrm xmlns:a="http://schemas.openxmlformats.org/drawingml/2006/main">
          <a:off x="752567" y="1769119"/>
          <a:ext cx="770382" cy="33146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chemeClr val="bg1"/>
              </a:solidFill>
            </a:rPr>
            <a:t>May 2017</a:t>
          </a:r>
        </a:p>
      </cdr:txBody>
    </cdr:sp>
  </cdr:relSizeAnchor>
  <cdr:relSizeAnchor xmlns:cdr="http://schemas.openxmlformats.org/drawingml/2006/chartDrawing">
    <cdr:from>
      <cdr:x>0.19538</cdr:x>
      <cdr:y>0.40047</cdr:y>
    </cdr:from>
    <cdr:to>
      <cdr:x>0.39538</cdr:x>
      <cdr:y>0.5213</cdr:y>
    </cdr:to>
    <cdr:sp macro="" textlink="">
      <cdr:nvSpPr>
        <cdr:cNvPr id="5" name="TextBox 1">
          <a:extLst xmlns:a="http://schemas.openxmlformats.org/drawingml/2006/main"/>
        </cdr:cNvPr>
        <cdr:cNvSpPr txBox="1"/>
      </cdr:nvSpPr>
      <cdr:spPr>
        <a:xfrm xmlns:a="http://schemas.openxmlformats.org/drawingml/2006/main">
          <a:off x="752567" y="1098559"/>
          <a:ext cx="770382" cy="33146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chemeClr val="tx1"/>
              </a:solidFill>
            </a:rPr>
            <a:t>May 2016</a:t>
          </a:r>
        </a:p>
      </cdr:txBody>
    </cdr:sp>
  </cdr:relSizeAnchor>
  <cdr:relSizeAnchor xmlns:cdr="http://schemas.openxmlformats.org/drawingml/2006/chartDrawing">
    <cdr:from>
      <cdr:x>0.19472</cdr:x>
      <cdr:y>0.72732</cdr:y>
    </cdr:from>
    <cdr:to>
      <cdr:x>0.39472</cdr:x>
      <cdr:y>0.84815</cdr:y>
    </cdr:to>
    <cdr:sp macro="" textlink="">
      <cdr:nvSpPr>
        <cdr:cNvPr id="6" name="TextBox 1">
          <a:extLst xmlns:a="http://schemas.openxmlformats.org/drawingml/2006/main"/>
        </cdr:cNvPr>
        <cdr:cNvSpPr txBox="1"/>
      </cdr:nvSpPr>
      <cdr:spPr>
        <a:xfrm xmlns:a="http://schemas.openxmlformats.org/drawingml/2006/main">
          <a:off x="750027" y="1995179"/>
          <a:ext cx="770382" cy="33146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solidFill>
                <a:schemeClr val="tx1"/>
              </a:solidFill>
            </a:rPr>
            <a:t>May 2016</a:t>
          </a:r>
        </a:p>
      </cdr:txBody>
    </cdr:sp>
  </cdr:relSizeAnchor>
</c:userShapes>
</file>

<file path=word/drawings/drawing2.xml><?xml version="1.0" encoding="utf-8"?>
<c:userShapes xmlns:c="http://schemas.openxmlformats.org/drawingml/2006/chart">
  <cdr:relSizeAnchor xmlns:cdr="http://schemas.openxmlformats.org/drawingml/2006/chartDrawing">
    <cdr:from>
      <cdr:x>0</cdr:x>
      <cdr:y>0.91806</cdr:y>
    </cdr:from>
    <cdr:to>
      <cdr:x>0.1685</cdr:x>
      <cdr:y>0.99861</cdr:y>
    </cdr:to>
    <cdr:sp macro="" textlink="">
      <cdr:nvSpPr>
        <cdr:cNvPr id="2" name="TextBox 1">
          <a:extLst xmlns:a="http://schemas.openxmlformats.org/drawingml/2006/main">
            <a:ext uri="{FF2B5EF4-FFF2-40B4-BE49-F238E27FC236}">
              <a16:creationId xmlns:a16="http://schemas.microsoft.com/office/drawing/2014/main" id="{6C103BD8-78A0-443A-B102-0BA6B70B6C2B}"/>
            </a:ext>
          </a:extLst>
        </cdr:cNvPr>
        <cdr:cNvSpPr txBox="1"/>
      </cdr:nvSpPr>
      <cdr:spPr>
        <a:xfrm xmlns:a="http://schemas.openxmlformats.org/drawingml/2006/main">
          <a:off x="0" y="2518419"/>
          <a:ext cx="770382" cy="220971"/>
        </a:xfrm>
        <a:prstGeom xmlns:a="http://schemas.openxmlformats.org/drawingml/2006/main" prst="rect">
          <a:avLst/>
        </a:prstGeom>
      </cdr:spPr>
      <cdr:txBody>
        <a:bodyPr xmlns:a="http://schemas.openxmlformats.org/drawingml/2006/main" wrap="non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US" sz="1100"/>
            <a:t>Source:</a:t>
          </a:r>
          <a:r>
            <a:rPr lang="en-US" sz="1100" baseline="0"/>
            <a:t> Bureau of Labor Statitics</a:t>
          </a:r>
          <a:endParaRPr lang="en-US" sz="1100"/>
        </a:p>
      </cdr:txBody>
    </cdr:sp>
  </cdr:relSizeAnchor>
</c:userShapes>
</file>

<file path=word/drawings/drawing3.xml><?xml version="1.0" encoding="utf-8"?>
<c:userShapes xmlns:c="http://schemas.openxmlformats.org/drawingml/2006/chart">
  <cdr:relSizeAnchor xmlns:cdr="http://schemas.openxmlformats.org/drawingml/2006/chartDrawing">
    <cdr:from>
      <cdr:x>0.01083</cdr:x>
      <cdr:y>0.01528</cdr:y>
    </cdr:from>
    <cdr:to>
      <cdr:x>0.9954</cdr:x>
      <cdr:y>0.24704</cdr:y>
    </cdr:to>
    <cdr:sp macro="" textlink="">
      <cdr:nvSpPr>
        <cdr:cNvPr id="2" name="TextBox 1">
          <a:extLst xmlns:a="http://schemas.openxmlformats.org/drawingml/2006/main">
            <a:ext uri="{FF2B5EF4-FFF2-40B4-BE49-F238E27FC236}">
              <a16:creationId xmlns:a16="http://schemas.microsoft.com/office/drawing/2014/main" id="{09B73C11-9BC4-4A01-A83F-783947EB5080}"/>
            </a:ext>
          </a:extLst>
        </cdr:cNvPr>
        <cdr:cNvSpPr txBox="1"/>
      </cdr:nvSpPr>
      <cdr:spPr>
        <a:xfrm xmlns:a="http://schemas.openxmlformats.org/drawingml/2006/main">
          <a:off x="35868" y="34401"/>
          <a:ext cx="3259782" cy="521859"/>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pPr rtl="0"/>
          <a:r>
            <a:rPr lang="en-US" sz="1400" b="1" i="0" baseline="0">
              <a:effectLst/>
              <a:latin typeface="+mn-lt"/>
              <a:ea typeface="+mn-ea"/>
              <a:cs typeface="+mn-cs"/>
            </a:rPr>
            <a:t>Real hourly earnings growth is very low</a:t>
          </a:r>
          <a:endParaRPr lang="en-US" sz="1400" b="1">
            <a:effectLst/>
          </a:endParaRPr>
        </a:p>
        <a:p xmlns:a="http://schemas.openxmlformats.org/drawingml/2006/main">
          <a:pPr rtl="0"/>
          <a:r>
            <a:rPr lang="en-US" sz="1100" b="0" i="0" baseline="0">
              <a:effectLst/>
              <a:latin typeface="+mn-lt"/>
              <a:ea typeface="+mn-ea"/>
              <a:cs typeface="+mn-cs"/>
            </a:rPr>
            <a:t>June 2017, Production and Supervisory Workers</a:t>
          </a:r>
          <a:endParaRPr lang="en-US">
            <a:effectLst/>
          </a:endParaRPr>
        </a:p>
        <a:p xmlns:a="http://schemas.openxmlformats.org/drawingml/2006/main">
          <a:endParaRPr lang="en-US" sz="1100"/>
        </a:p>
      </cdr:txBody>
    </cdr:sp>
  </cdr:relSizeAnchor>
  <cdr:relSizeAnchor xmlns:cdr="http://schemas.openxmlformats.org/drawingml/2006/chartDrawing">
    <cdr:from>
      <cdr:x>0.00806</cdr:x>
      <cdr:y>0.79357</cdr:y>
    </cdr:from>
    <cdr:to>
      <cdr:x>0.28423</cdr:x>
      <cdr:y>0.99831</cdr:y>
    </cdr:to>
    <cdr:sp macro="" textlink="">
      <cdr:nvSpPr>
        <cdr:cNvPr id="4" name="TextBox 3">
          <a:extLst xmlns:a="http://schemas.openxmlformats.org/drawingml/2006/main">
            <a:ext uri="{FF2B5EF4-FFF2-40B4-BE49-F238E27FC236}">
              <a16:creationId xmlns:a16="http://schemas.microsoft.com/office/drawing/2014/main" id="{BCAF6BA1-0EF2-4E43-BD80-D2F8AB3377C2}"/>
            </a:ext>
          </a:extLst>
        </cdr:cNvPr>
        <cdr:cNvSpPr txBox="1"/>
      </cdr:nvSpPr>
      <cdr:spPr>
        <a:xfrm xmlns:a="http://schemas.openxmlformats.org/drawingml/2006/main">
          <a:off x="26670" y="1786890"/>
          <a:ext cx="914400" cy="461010"/>
        </a:xfrm>
        <a:prstGeom xmlns:a="http://schemas.openxmlformats.org/drawingml/2006/main" prst="rect">
          <a:avLst/>
        </a:prstGeom>
      </cdr:spPr>
      <cdr:txBody>
        <a:bodyPr xmlns:a="http://schemas.openxmlformats.org/drawingml/2006/main" vertOverflow="clip" wrap="none" rtlCol="0"/>
        <a:lstStyle xmlns:a="http://schemas.openxmlformats.org/drawingml/2006/main"/>
        <a:p xmlns:a="http://schemas.openxmlformats.org/drawingml/2006/main">
          <a:r>
            <a:rPr lang="en-US" sz="1100">
              <a:effectLst/>
              <a:latin typeface="+mn-lt"/>
              <a:ea typeface="+mn-ea"/>
              <a:cs typeface="+mn-cs"/>
            </a:rPr>
            <a:t>Source:</a:t>
          </a:r>
          <a:r>
            <a:rPr lang="en-US" sz="1100" baseline="0">
              <a:effectLst/>
              <a:latin typeface="+mn-lt"/>
              <a:ea typeface="+mn-ea"/>
              <a:cs typeface="+mn-cs"/>
            </a:rPr>
            <a:t> Bureau of Labor Statitics</a:t>
          </a:r>
          <a:endParaRPr lang="en-US">
            <a:effectLst/>
          </a:endParaRPr>
        </a:p>
        <a:p xmlns:a="http://schemas.openxmlformats.org/drawingml/2006/main">
          <a:r>
            <a:rPr lang="en-US" sz="1100" baseline="0">
              <a:effectLst/>
              <a:latin typeface="+mn-lt"/>
              <a:ea typeface="+mn-ea"/>
              <a:cs typeface="+mn-cs"/>
            </a:rPr>
            <a:t>adjusted to inflation with CPI-U</a:t>
          </a:r>
          <a:endParaRPr lang="en-US">
            <a:effectLst/>
          </a:endParaRPr>
        </a:p>
        <a:p xmlns:a="http://schemas.openxmlformats.org/drawingml/2006/main">
          <a:endParaRPr lang="en-US"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DBC01-9FC9-4E50-A898-EEDC14B3B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1333</Words>
  <Characters>7603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Dew</dc:creator>
  <cp:keywords/>
  <dc:description/>
  <cp:lastModifiedBy>Brian Dew</cp:lastModifiedBy>
  <cp:revision>6</cp:revision>
  <dcterms:created xsi:type="dcterms:W3CDTF">2017-07-21T17:50:00Z</dcterms:created>
  <dcterms:modified xsi:type="dcterms:W3CDTF">2017-07-24T22:02:00Z</dcterms:modified>
</cp:coreProperties>
</file>